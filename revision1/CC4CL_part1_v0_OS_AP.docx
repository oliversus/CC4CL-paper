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\title{</w:t>
      </w:r>
      <w:commentRangeStart w:id="0"/>
      <w:r w:rsidRPr="00604863">
        <w:rPr>
          <w:rFonts w:ascii="Courier New" w:hAnsi="Courier New" w:cs="Courier New"/>
        </w:rPr>
        <w:t xml:space="preserve">The Community Cloud retrieval for </w:t>
      </w:r>
      <w:del w:id="1" w:author="Adam Povey" w:date="2017-04-25T10:36:00Z">
        <w:r w:rsidRPr="00604863" w:rsidDel="008A550F">
          <w:rPr>
            <w:rFonts w:ascii="Courier New" w:hAnsi="Courier New" w:cs="Courier New"/>
          </w:rPr>
          <w:delText xml:space="preserve">CLimate </w:delText>
        </w:r>
      </w:del>
      <w:ins w:id="2" w:author="Adam Povey" w:date="2017-04-25T10:36:00Z">
        <w:r w:rsidR="008A550F" w:rsidRPr="00604863">
          <w:rPr>
            <w:rFonts w:ascii="Courier New" w:hAnsi="Courier New" w:cs="Courier New"/>
          </w:rPr>
          <w:t>C</w:t>
        </w:r>
        <w:r w:rsidR="008A550F">
          <w:rPr>
            <w:rFonts w:ascii="Courier New" w:hAnsi="Courier New" w:cs="Courier New"/>
          </w:rPr>
          <w:t>l</w:t>
        </w:r>
        <w:r w:rsidR="008A550F" w:rsidRPr="00604863">
          <w:rPr>
            <w:rFonts w:ascii="Courier New" w:hAnsi="Courier New" w:cs="Courier New"/>
          </w:rPr>
          <w:t xml:space="preserve">imate </w:t>
        </w:r>
        <w:commentRangeEnd w:id="0"/>
        <w:r w:rsidR="008A550F">
          <w:rPr>
            <w:rStyle w:val="Kommentarzeichen"/>
          </w:rPr>
          <w:commentReference w:id="0"/>
        </w:r>
      </w:ins>
      <w:r w:rsidRPr="00604863">
        <w:rPr>
          <w:rFonts w:ascii="Courier New" w:hAnsi="Courier New" w:cs="Courier New"/>
        </w:rPr>
        <w:t>(CC4CL). Part I: A</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  framework applied to multiple satellite imaging sensors.}</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\author[1]{Oliver Sus}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\author[1]{Martin Stengel}</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\author[1]{Stefan Stapelberg}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\author[2]{Gregory McGarragh}</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\author[3]{Caroline </w:t>
      </w:r>
      <w:proofErr w:type="spellStart"/>
      <w:r w:rsidRPr="00604863">
        <w:rPr>
          <w:rFonts w:ascii="Courier New" w:hAnsi="Courier New" w:cs="Courier New"/>
        </w:rPr>
        <w:t>Poulsen</w:t>
      </w:r>
      <w:proofErr w:type="spellEnd"/>
      <w:r w:rsidRPr="00604863">
        <w:rPr>
          <w:rFonts w:ascii="Courier New" w:hAnsi="Courier New" w:cs="Courier New"/>
        </w:rPr>
        <w:t>}</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\author[4]{Adam </w:t>
      </w:r>
      <w:ins w:id="3" w:author="Sus Oliver" w:date="2017-05-03T13:52:00Z">
        <w:r w:rsidR="00F86B6A">
          <w:rPr>
            <w:rFonts w:ascii="Courier New" w:hAnsi="Courier New" w:cs="Courier New"/>
          </w:rPr>
          <w:t>C</w:t>
        </w:r>
        <w:bookmarkStart w:id="4" w:name="_GoBack"/>
        <w:bookmarkEnd w:id="4"/>
        <w:r w:rsidR="00F86B6A">
          <w:rPr>
            <w:rFonts w:ascii="Courier New" w:hAnsi="Courier New" w:cs="Courier New"/>
          </w:rPr>
          <w:t xml:space="preserve">. </w:t>
        </w:r>
      </w:ins>
      <w:r w:rsidRPr="00604863">
        <w:rPr>
          <w:rFonts w:ascii="Courier New" w:hAnsi="Courier New" w:cs="Courier New"/>
        </w:rPr>
        <w:t>Povey}</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\author[1]{Cornelia Schlundt}</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\author[3]{Gareth Thomas}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\author[3]{Matthew Christensen}</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\author[2]{Simon Proud}</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\author[1]{Matthias Jerg}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\author[4]{Roy Grainger}</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\author[1]{Rainer Hollmann}</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 xml:space="preserve">[1]{DWD - </w:t>
      </w:r>
      <w:proofErr w:type="spellStart"/>
      <w:r w:rsidRPr="00604863">
        <w:rPr>
          <w:rFonts w:ascii="Courier New" w:hAnsi="Courier New" w:cs="Courier New"/>
        </w:rPr>
        <w:t>Deutscher</w:t>
      </w:r>
      <w:proofErr w:type="spellEnd"/>
      <w:r w:rsidRPr="00604863">
        <w:rPr>
          <w:rFonts w:ascii="Courier New" w:hAnsi="Courier New" w:cs="Courier New"/>
        </w:rPr>
        <w:t xml:space="preserve"> </w:t>
      </w:r>
      <w:proofErr w:type="spellStart"/>
      <w:r w:rsidR="00F3464E">
        <w:rPr>
          <w:rFonts w:ascii="Courier New" w:hAnsi="Courier New" w:cs="Courier New"/>
        </w:rPr>
        <w:t>Wetterdienst</w:t>
      </w:r>
      <w:proofErr w:type="spellEnd"/>
      <w:r w:rsidR="00F3464E">
        <w:rPr>
          <w:rFonts w:ascii="Courier New" w:hAnsi="Courier New" w:cs="Courier New"/>
        </w:rPr>
        <w:t xml:space="preserve">, Frankfurter </w:t>
      </w:r>
      <w:proofErr w:type="spellStart"/>
      <w:r w:rsidR="00F3464E">
        <w:rPr>
          <w:rFonts w:ascii="Courier New" w:hAnsi="Courier New" w:cs="Courier New"/>
        </w:rPr>
        <w:t>Straß</w:t>
      </w:r>
      <w:r w:rsidRPr="00604863">
        <w:rPr>
          <w:rFonts w:ascii="Courier New" w:hAnsi="Courier New" w:cs="Courier New"/>
        </w:rPr>
        <w:t>e</w:t>
      </w:r>
      <w:proofErr w:type="spellEnd"/>
      <w:r w:rsidRPr="00604863">
        <w:rPr>
          <w:rFonts w:ascii="Courier New" w:hAnsi="Courier New" w:cs="Courier New"/>
        </w:rPr>
        <w:t xml:space="preserve"> 135, 63067 Offenbach, Germany}</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[2]{Department of Physics, University of Oxford, Clarendon Laboratory, Parks Road, Oxford OX1 3PU, U.K.}</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[3]{RAL Space - Rutherford Appleton Laboratory, Chilton, Didcot, OX11 0QX, U.K.}</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[4]{National Centre for Earth Observation, Atmospheric, Oceanic and Planetary Physics, University of Oxford, Parks Road, Oxford OX1 3PU, U.K.}</w:t>
      </w:r>
    </w:p>
    <w:p w:rsidR="00604863" w:rsidRPr="00604863" w:rsidRDefault="00604863" w:rsidP="009418D7">
      <w:pPr>
        <w:pStyle w:val="NurText"/>
        <w:rPr>
          <w:rFonts w:ascii="Courier New" w:hAnsi="Courier New" w:cs="Courier New"/>
        </w:rPr>
      </w:pPr>
    </w:p>
    <w:p w:rsidR="00604863" w:rsidRPr="00604863" w:rsidRDefault="00604863"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\begin{abstract}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 this study, we present the key features of the Community Cloud retrieval for Climate (CC4CL) processing algorithm. We particularly focus on discussing the novel features of the framework</w:t>
      </w:r>
      <w:commentRangeStart w:id="5"/>
      <w:del w:id="6" w:author="Adam Povey" w:date="2017-04-25T10:39:00Z">
        <w:r w:rsidRPr="00604863" w:rsidDel="008A550F">
          <w:rPr>
            <w:rFonts w:ascii="Courier New" w:hAnsi="Courier New" w:cs="Courier New"/>
          </w:rPr>
          <w:delText>, which set it apart from other approaches</w:delText>
        </w:r>
      </w:del>
      <w:commentRangeEnd w:id="5"/>
      <w:r w:rsidR="008A550F">
        <w:rPr>
          <w:rStyle w:val="Kommentarzeichen"/>
          <w:rFonts w:asciiTheme="minorHAnsi" w:hAnsiTheme="minorHAnsi"/>
        </w:rPr>
        <w:commentReference w:id="5"/>
      </w:r>
      <w:r w:rsidRPr="00604863">
        <w:rPr>
          <w:rFonts w:ascii="Courier New" w:hAnsi="Courier New" w:cs="Courier New"/>
        </w:rPr>
        <w:t xml:space="preserve">: the optimal estimation approach in general, </w:t>
      </w:r>
      <w:del w:id="7" w:author="Adam Povey" w:date="2017-04-25T10:40:00Z">
        <w:r w:rsidRPr="00604863" w:rsidDel="008A550F">
          <w:rPr>
            <w:rFonts w:ascii="Courier New" w:hAnsi="Courier New" w:cs="Courier New"/>
          </w:rPr>
          <w:delText xml:space="preserve">the </w:delText>
        </w:r>
      </w:del>
      <w:r w:rsidRPr="00604863">
        <w:rPr>
          <w:rFonts w:ascii="Courier New" w:hAnsi="Courier New" w:cs="Courier New"/>
        </w:rPr>
        <w:t xml:space="preserve">explicit uncertainty quantification through rigorous propagation of all known error sources </w:t>
      </w:r>
      <w:ins w:id="8" w:author="Adam Povey" w:date="2017-04-25T10:41:00Z">
        <w:r w:rsidR="008A550F">
          <w:rPr>
            <w:rFonts w:ascii="Courier New" w:hAnsi="Courier New" w:cs="Courier New"/>
          </w:rPr>
          <w:t>in</w:t>
        </w:r>
      </w:ins>
      <w:r w:rsidRPr="00604863">
        <w:rPr>
          <w:rFonts w:ascii="Courier New" w:hAnsi="Courier New" w:cs="Courier New"/>
        </w:rPr>
        <w:t xml:space="preserve">to the final product, and the consistency of our long-term, multi-platform time-series provided </w:t>
      </w:r>
      <w:ins w:id="9" w:author="Adam Povey" w:date="2017-04-25T11:31:00Z">
        <w:r w:rsidR="00E6207D">
          <w:rPr>
            <w:rFonts w:ascii="Courier New" w:hAnsi="Courier New" w:cs="Courier New"/>
          </w:rPr>
          <w:t>at</w:t>
        </w:r>
      </w:ins>
      <w:del w:id="10" w:author="Adam Povey" w:date="2017-04-25T11:31:00Z">
        <w:r w:rsidRPr="00604863" w:rsidDel="00E6207D">
          <w:rPr>
            <w:rFonts w:ascii="Courier New" w:hAnsi="Courier New" w:cs="Courier New"/>
          </w:rPr>
          <w:delText>on</w:delText>
        </w:r>
      </w:del>
      <w:r w:rsidRPr="00604863">
        <w:rPr>
          <w:rFonts w:ascii="Courier New" w:hAnsi="Courier New" w:cs="Courier New"/>
        </w:rPr>
        <w:t xml:space="preserve"> various resolutions, from 0.5\</w:t>
      </w:r>
      <w:proofErr w:type="spellStart"/>
      <w:r w:rsidRPr="00604863">
        <w:rPr>
          <w:rFonts w:ascii="Courier New" w:hAnsi="Courier New" w:cs="Courier New"/>
        </w:rPr>
        <w:t>textdegree</w:t>
      </w:r>
      <w:proofErr w:type="spellEnd"/>
      <w:r w:rsidRPr="00604863">
        <w:rPr>
          <w:rFonts w:ascii="Courier New" w:hAnsi="Courier New" w:cs="Courier New"/>
        </w:rPr>
        <w:t xml:space="preserve">\ </w:t>
      </w:r>
      <w:del w:id="11" w:author="Adam Povey" w:date="2017-04-25T10:41:00Z">
        <w:r w:rsidRPr="00604863" w:rsidDel="008A550F">
          <w:rPr>
            <w:rFonts w:ascii="Courier New" w:hAnsi="Courier New" w:cs="Courier New"/>
          </w:rPr>
          <w:delText xml:space="preserve">up </w:delText>
        </w:r>
      </w:del>
      <w:r w:rsidRPr="00604863">
        <w:rPr>
          <w:rFonts w:ascii="Courier New" w:hAnsi="Courier New" w:cs="Courier New"/>
        </w:rPr>
        <w:t>to 0.02\</w:t>
      </w:r>
      <w:proofErr w:type="spellStart"/>
      <w:r w:rsidRPr="00604863">
        <w:rPr>
          <w:rFonts w:ascii="Courier New" w:hAnsi="Courier New" w:cs="Courier New"/>
        </w:rPr>
        <w:t>textdegree</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ins w:id="12" w:author="Adam Povey" w:date="2017-04-25T11:31:00Z">
        <w:r w:rsidR="00E6207D">
          <w:rPr>
            <w:rFonts w:ascii="Courier New" w:hAnsi="Courier New" w:cs="Courier New"/>
          </w:rPr>
          <w:t>By</w:t>
        </w:r>
      </w:ins>
      <w:del w:id="13" w:author="Adam Povey" w:date="2017-04-25T11:31:00Z">
        <w:r w:rsidRPr="00604863" w:rsidDel="00E6207D">
          <w:rPr>
            <w:rFonts w:ascii="Courier New" w:hAnsi="Courier New" w:cs="Courier New"/>
          </w:rPr>
          <w:delText>Through</w:delText>
        </w:r>
      </w:del>
      <w:r w:rsidRPr="00604863">
        <w:rPr>
          <w:rFonts w:ascii="Courier New" w:hAnsi="Courier New" w:cs="Courier New"/>
        </w:rPr>
        <w:t xml:space="preserve"> describing all key input data and processing steps, we </w:t>
      </w:r>
      <w:ins w:id="14" w:author="Adam Povey" w:date="2017-04-25T11:31:00Z">
        <w:r w:rsidR="00E6207D">
          <w:rPr>
            <w:rFonts w:ascii="Courier New" w:hAnsi="Courier New" w:cs="Courier New"/>
          </w:rPr>
          <w:t xml:space="preserve">aim to </w:t>
        </w:r>
      </w:ins>
      <w:r w:rsidRPr="00604863">
        <w:rPr>
          <w:rFonts w:ascii="Courier New" w:hAnsi="Courier New" w:cs="Courier New"/>
        </w:rPr>
        <w:t xml:space="preserve">inform the future user about important features of this new dataset, and its potential applicability </w:t>
      </w:r>
      <w:del w:id="15" w:author="Adam Povey" w:date="2017-04-25T11:38:00Z">
        <w:r w:rsidRPr="00604863" w:rsidDel="00CA2E71">
          <w:rPr>
            <w:rFonts w:ascii="Courier New" w:hAnsi="Courier New" w:cs="Courier New"/>
          </w:rPr>
          <w:delText>in</w:delText>
        </w:r>
      </w:del>
      <w:ins w:id="16" w:author="Adam Povey" w:date="2017-04-25T11:38:00Z">
        <w:r w:rsidR="00CA2E71">
          <w:rPr>
            <w:rFonts w:ascii="Courier New" w:hAnsi="Courier New" w:cs="Courier New"/>
          </w:rPr>
          <w:t>to</w:t>
        </w:r>
      </w:ins>
      <w:r w:rsidRPr="00604863">
        <w:rPr>
          <w:rFonts w:ascii="Courier New" w:hAnsi="Courier New" w:cs="Courier New"/>
        </w:rPr>
        <w:t xml:space="preserve"> climate studies. We provide an overview of the retrieved and derived output variables. These are initially validated in a </w:t>
      </w:r>
      <w:commentRangeStart w:id="17"/>
      <w:del w:id="18" w:author="Adam Povey" w:date="2017-04-25T10:41:00Z">
        <w:r w:rsidRPr="00604863" w:rsidDel="008A550F">
          <w:rPr>
            <w:rFonts w:ascii="Courier New" w:hAnsi="Courier New" w:cs="Courier New"/>
          </w:rPr>
          <w:delText>comprehensive</w:delText>
        </w:r>
      </w:del>
      <w:commentRangeEnd w:id="17"/>
      <w:r w:rsidR="008A550F">
        <w:rPr>
          <w:rStyle w:val="Kommentarzeichen"/>
          <w:rFonts w:asciiTheme="minorHAnsi" w:hAnsiTheme="minorHAnsi"/>
        </w:rPr>
        <w:commentReference w:id="17"/>
      </w:r>
      <w:del w:id="19" w:author="Adam Povey" w:date="2017-04-25T10:41:00Z">
        <w:r w:rsidRPr="00604863" w:rsidDel="008A550F">
          <w:rPr>
            <w:rFonts w:ascii="Courier New" w:hAnsi="Courier New" w:cs="Courier New"/>
          </w:rPr>
          <w:delText xml:space="preserve"> and </w:delText>
        </w:r>
      </w:del>
      <w:r w:rsidRPr="00604863">
        <w:rPr>
          <w:rFonts w:ascii="Courier New" w:hAnsi="Courier New" w:cs="Courier New"/>
        </w:rPr>
        <w:t xml:space="preserve">detailed analysis of </w:t>
      </w:r>
      <w:ins w:id="20" w:author="Adam Povey" w:date="2017-04-25T11:32:00Z">
        <w:r w:rsidR="00E6207D">
          <w:rPr>
            <w:rFonts w:ascii="Courier New" w:hAnsi="Courier New" w:cs="Courier New"/>
          </w:rPr>
          <w:t xml:space="preserve">four scenes </w:t>
        </w:r>
      </w:ins>
      <w:del w:id="21" w:author="Adam Povey" w:date="2017-04-25T11:32:00Z">
        <w:r w:rsidRPr="00604863" w:rsidDel="00E6207D">
          <w:rPr>
            <w:rFonts w:ascii="Courier New" w:hAnsi="Courier New" w:cs="Courier New"/>
          </w:rPr>
          <w:delText xml:space="preserve">retrieval results that we </w:delText>
        </w:r>
      </w:del>
      <w:r w:rsidRPr="00604863">
        <w:rPr>
          <w:rFonts w:ascii="Courier New" w:hAnsi="Courier New" w:cs="Courier New"/>
        </w:rPr>
        <w:t xml:space="preserve">collocated with Calipso observations </w:t>
      </w:r>
      <w:del w:id="22" w:author="Adam Povey" w:date="2017-04-25T11:32:00Z">
        <w:r w:rsidRPr="00604863" w:rsidDel="00E6207D">
          <w:rPr>
            <w:rFonts w:ascii="Courier New" w:hAnsi="Courier New" w:cs="Courier New"/>
          </w:rPr>
          <w:delText xml:space="preserve">for three scenes </w:delText>
        </w:r>
      </w:del>
      <w:r w:rsidRPr="00604863">
        <w:rPr>
          <w:rFonts w:ascii="Courier New" w:hAnsi="Courier New" w:cs="Courier New"/>
        </w:rPr>
        <w:t xml:space="preserve">in the Arctic and </w:t>
      </w:r>
      <w:ins w:id="23" w:author="Adam Povey" w:date="2017-04-25T11:33:00Z">
        <w:r w:rsidR="00E6207D">
          <w:rPr>
            <w:rFonts w:ascii="Courier New" w:hAnsi="Courier New" w:cs="Courier New"/>
          </w:rPr>
          <w:t>over</w:t>
        </w:r>
      </w:ins>
      <w:del w:id="24" w:author="Adam Povey" w:date="2017-04-25T11:33:00Z">
        <w:r w:rsidRPr="00604863" w:rsidDel="00E6207D">
          <w:rPr>
            <w:rFonts w:ascii="Courier New" w:hAnsi="Courier New" w:cs="Courier New"/>
          </w:rPr>
          <w:delText>one scene in</w:delText>
        </w:r>
      </w:del>
      <w:r w:rsidRPr="00604863">
        <w:rPr>
          <w:rFonts w:ascii="Courier New" w:hAnsi="Courier New" w:cs="Courier New"/>
        </w:rPr>
        <w:t xml:space="preserve"> the Gulf of Guinea/West Africa.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The results show that CC4CL </w:t>
      </w:r>
      <w:commentRangeStart w:id="25"/>
      <w:ins w:id="26" w:author="Adam Povey" w:date="2017-04-25T10:43:00Z">
        <w:r w:rsidR="008A550F" w:rsidRPr="00604863">
          <w:rPr>
            <w:rFonts w:ascii="Courier New" w:hAnsi="Courier New" w:cs="Courier New"/>
          </w:rPr>
          <w:t xml:space="preserve">provides very realistic estimates of cloud </w:t>
        </w:r>
      </w:ins>
      <w:commentRangeEnd w:id="25"/>
      <w:ins w:id="27" w:author="Adam Povey" w:date="2017-04-25T10:44:00Z">
        <w:r w:rsidR="008A550F">
          <w:rPr>
            <w:rStyle w:val="Kommentarzeichen"/>
            <w:rFonts w:asciiTheme="minorHAnsi" w:hAnsiTheme="minorHAnsi"/>
          </w:rPr>
          <w:commentReference w:id="25"/>
        </w:r>
      </w:ins>
      <w:ins w:id="28" w:author="Adam Povey" w:date="2017-04-25T10:43:00Z">
        <w:r w:rsidR="008A550F" w:rsidRPr="00604863">
          <w:rPr>
            <w:rFonts w:ascii="Courier New" w:hAnsi="Courier New" w:cs="Courier New"/>
          </w:rPr>
          <w:t xml:space="preserve">top height and cover for optically thick clouds </w:t>
        </w:r>
        <w:r w:rsidR="008A550F">
          <w:rPr>
            <w:rFonts w:ascii="Courier New" w:hAnsi="Courier New" w:cs="Courier New"/>
          </w:rPr>
          <w:t xml:space="preserve">but, </w:t>
        </w:r>
      </w:ins>
      <w:ins w:id="29" w:author="Adam Povey" w:date="2017-04-25T10:44:00Z">
        <w:r w:rsidR="008A550F" w:rsidRPr="00604863">
          <w:rPr>
            <w:rFonts w:ascii="Courier New" w:hAnsi="Courier New" w:cs="Courier New"/>
          </w:rPr>
          <w:t>where optically thin clouds overlap</w:t>
        </w:r>
        <w:r w:rsidR="008A550F">
          <w:rPr>
            <w:rFonts w:ascii="Courier New" w:hAnsi="Courier New" w:cs="Courier New"/>
          </w:rPr>
          <w:t>,</w:t>
        </w:r>
        <w:r w:rsidR="008A550F" w:rsidRPr="00604863">
          <w:rPr>
            <w:rFonts w:ascii="Courier New" w:hAnsi="Courier New" w:cs="Courier New"/>
          </w:rPr>
          <w:t xml:space="preserve"> </w:t>
        </w:r>
        <w:r w:rsidR="008A550F">
          <w:rPr>
            <w:rFonts w:ascii="Courier New" w:hAnsi="Courier New" w:cs="Courier New"/>
          </w:rPr>
          <w:t>returns a height between the two</w:t>
        </w:r>
      </w:ins>
      <w:ins w:id="30" w:author="Adam Povey" w:date="2017-04-25T10:45:00Z">
        <w:r w:rsidR="002E5707">
          <w:rPr>
            <w:rFonts w:ascii="Courier New" w:hAnsi="Courier New" w:cs="Courier New"/>
          </w:rPr>
          <w:t xml:space="preserve"> layers</w:t>
        </w:r>
      </w:ins>
      <w:del w:id="31" w:author="Adam Povey" w:date="2017-04-25T10:44:00Z">
        <w:r w:rsidRPr="00604863" w:rsidDel="008A550F">
          <w:rPr>
            <w:rFonts w:ascii="Courier New" w:hAnsi="Courier New" w:cs="Courier New"/>
          </w:rPr>
          <w:delText>produces mixed-layer estimates for cases where optically thin clouds overlap, but</w:delText>
        </w:r>
      </w:del>
      <w:del w:id="32" w:author="Adam Povey" w:date="2017-04-25T10:43:00Z">
        <w:r w:rsidRPr="00604863" w:rsidDel="008A550F">
          <w:rPr>
            <w:rFonts w:ascii="Courier New" w:hAnsi="Courier New" w:cs="Courier New"/>
          </w:rPr>
          <w:delText xml:space="preserve"> provides very realistic estimates of cloud top height and cover for optically thick clouds</w:delText>
        </w:r>
      </w:del>
      <w:r w:rsidRPr="00604863">
        <w:rPr>
          <w:rFonts w:ascii="Courier New" w:hAnsi="Courier New" w:cs="Courier New"/>
        </w:rPr>
        <w:t xml:space="preserve">. The </w:t>
      </w:r>
      <w:del w:id="33" w:author="Adam Povey" w:date="2017-04-25T10:45:00Z">
        <w:r w:rsidRPr="00604863" w:rsidDel="002E5707">
          <w:rPr>
            <w:rFonts w:ascii="Courier New" w:hAnsi="Courier New" w:cs="Courier New"/>
          </w:rPr>
          <w:delText xml:space="preserve">complete sensor set of </w:delText>
        </w:r>
      </w:del>
      <w:r w:rsidRPr="00604863">
        <w:rPr>
          <w:rFonts w:ascii="Courier New" w:hAnsi="Courier New" w:cs="Courier New"/>
        </w:rPr>
        <w:t xml:space="preserve">CC4CL data </w:t>
      </w:r>
      <w:ins w:id="34" w:author="Adam Povey" w:date="2017-04-25T10:45:00Z">
        <w:r w:rsidR="002E5707">
          <w:rPr>
            <w:rFonts w:ascii="Courier New" w:hAnsi="Courier New" w:cs="Courier New"/>
          </w:rPr>
          <w:t>set is</w:t>
        </w:r>
      </w:ins>
      <w:del w:id="35" w:author="Adam Povey" w:date="2017-04-25T10:46:00Z">
        <w:r w:rsidRPr="00604863" w:rsidDel="002E5707">
          <w:rPr>
            <w:rFonts w:ascii="Courier New" w:hAnsi="Courier New" w:cs="Courier New"/>
          </w:rPr>
          <w:delText>forms</w:delText>
        </w:r>
      </w:del>
      <w:r w:rsidRPr="00604863">
        <w:rPr>
          <w:rFonts w:ascii="Courier New" w:hAnsi="Courier New" w:cs="Courier New"/>
        </w:rPr>
        <w:t xml:space="preserve"> a unique, coherent, long-term, multi-instrument cloud property product that exploits synergetic capabilities of several EO missions. Compared to single sensor retrievals, CC4CL data are </w:t>
      </w:r>
      <w:ins w:id="36" w:author="Adam Povey" w:date="2017-04-25T10:46:00Z">
        <w:r w:rsidR="002E5707">
          <w:rPr>
            <w:rFonts w:ascii="Courier New" w:hAnsi="Courier New" w:cs="Courier New"/>
          </w:rPr>
          <w:t xml:space="preserve">an </w:t>
        </w:r>
      </w:ins>
      <w:r w:rsidRPr="00604863">
        <w:rPr>
          <w:rFonts w:ascii="Courier New" w:hAnsi="Courier New" w:cs="Courier New"/>
        </w:rPr>
        <w:t>improve</w:t>
      </w:r>
      <w:del w:id="37" w:author="Adam Povey" w:date="2017-04-25T10:46:00Z">
        <w:r w:rsidRPr="00604863" w:rsidDel="002E5707">
          <w:rPr>
            <w:rFonts w:ascii="Courier New" w:hAnsi="Courier New" w:cs="Courier New"/>
          </w:rPr>
          <w:delText>d</w:delText>
        </w:r>
      </w:del>
      <w:ins w:id="38" w:author="Adam Povey" w:date="2017-04-25T10:46:00Z">
        <w:r w:rsidR="002E5707">
          <w:rPr>
            <w:rFonts w:ascii="Courier New" w:hAnsi="Courier New" w:cs="Courier New"/>
          </w:rPr>
          <w:t>ment</w:t>
        </w:r>
      </w:ins>
      <w:r w:rsidRPr="00604863">
        <w:rPr>
          <w:rFonts w:ascii="Courier New" w:hAnsi="Courier New" w:cs="Courier New"/>
        </w:rPr>
        <w:t xml:space="preserve"> in terms of accuracy and spatiotemporal sampling.</w:t>
      </w:r>
    </w:p>
    <w:p w:rsidR="009418D7" w:rsidRPr="00604863" w:rsidRDefault="009418D7" w:rsidP="009418D7">
      <w:pPr>
        <w:pStyle w:val="NurText"/>
        <w:rPr>
          <w:rFonts w:ascii="Courier New" w:hAnsi="Courier New" w:cs="Courier New"/>
        </w:rPr>
      </w:pPr>
      <w:r w:rsidRPr="00604863">
        <w:rPr>
          <w:rFonts w:ascii="Courier New" w:hAnsi="Courier New" w:cs="Courier New"/>
        </w:rPr>
        <w:t>\end{abstract}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\introduction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Satellite data are an essential source of information </w:t>
      </w:r>
      <w:del w:id="39" w:author="Adam Povey" w:date="2017-04-25T10:52:00Z">
        <w:r w:rsidRPr="00604863" w:rsidDel="002E5707">
          <w:rPr>
            <w:rFonts w:ascii="Courier New" w:hAnsi="Courier New" w:cs="Courier New"/>
          </w:rPr>
          <w:delText xml:space="preserve">in order </w:delText>
        </w:r>
      </w:del>
      <w:ins w:id="40" w:author="Adam Povey" w:date="2017-04-25T11:40:00Z">
        <w:r w:rsidR="00CA2E71">
          <w:rPr>
            <w:rFonts w:ascii="Courier New" w:hAnsi="Courier New" w:cs="Courier New"/>
          </w:rPr>
          <w:t>for</w:t>
        </w:r>
      </w:ins>
      <w:del w:id="41" w:author="Adam Povey" w:date="2017-04-25T11:40:00Z">
        <w:r w:rsidRPr="00604863" w:rsidDel="00CA2E71">
          <w:rPr>
            <w:rFonts w:ascii="Courier New" w:hAnsi="Courier New" w:cs="Courier New"/>
          </w:rPr>
          <w:delText xml:space="preserve">to </w:delText>
        </w:r>
      </w:del>
      <w:ins w:id="42" w:author="Adam Povey" w:date="2017-04-25T11:40:00Z">
        <w:r w:rsidR="00CA2E71">
          <w:rPr>
            <w:rFonts w:ascii="Courier New" w:hAnsi="Courier New" w:cs="Courier New"/>
          </w:rPr>
          <w:t xml:space="preserve"> </w:t>
        </w:r>
      </w:ins>
      <w:del w:id="43" w:author="Adam Povey" w:date="2017-04-25T10:52:00Z">
        <w:r w:rsidRPr="00604863" w:rsidDel="002E5707">
          <w:rPr>
            <w:rFonts w:ascii="Courier New" w:hAnsi="Courier New" w:cs="Courier New"/>
          </w:rPr>
          <w:delText xml:space="preserve">better </w:delText>
        </w:r>
      </w:del>
      <w:r w:rsidRPr="00604863">
        <w:rPr>
          <w:rFonts w:ascii="Courier New" w:hAnsi="Courier New" w:cs="Courier New"/>
        </w:rPr>
        <w:t>understand</w:t>
      </w:r>
      <w:ins w:id="44" w:author="Adam Povey" w:date="2017-04-25T10:52:00Z">
        <w:r w:rsidR="002E5707">
          <w:rPr>
            <w:rFonts w:ascii="Courier New" w:hAnsi="Courier New" w:cs="Courier New"/>
          </w:rPr>
          <w:t>ing</w:t>
        </w:r>
      </w:ins>
      <w:r w:rsidRPr="00604863">
        <w:rPr>
          <w:rFonts w:ascii="Courier New" w:hAnsi="Courier New" w:cs="Courier New"/>
        </w:rPr>
        <w:t xml:space="preserve"> and predict</w:t>
      </w:r>
      <w:ins w:id="45" w:author="Adam Povey" w:date="2017-04-25T10:52:00Z">
        <w:r w:rsidR="002E5707">
          <w:rPr>
            <w:rFonts w:ascii="Courier New" w:hAnsi="Courier New" w:cs="Courier New"/>
          </w:rPr>
          <w:t>ing</w:t>
        </w:r>
      </w:ins>
      <w:r w:rsidRPr="00604863">
        <w:rPr>
          <w:rFonts w:ascii="Courier New" w:hAnsi="Courier New" w:cs="Courier New"/>
        </w:rPr>
        <w:t xml:space="preserve"> climate change. They provide global long-term observations from which geophysical parameters can be derived. These </w:t>
      </w:r>
      <w:del w:id="46" w:author="Adam Povey" w:date="2017-04-25T10:53:00Z">
        <w:r w:rsidRPr="00604863" w:rsidDel="002E5707">
          <w:rPr>
            <w:rFonts w:ascii="Courier New" w:hAnsi="Courier New" w:cs="Courier New"/>
          </w:rPr>
          <w:delText xml:space="preserve">data </w:delText>
        </w:r>
      </w:del>
      <w:r w:rsidRPr="00604863">
        <w:rPr>
          <w:rFonts w:ascii="Courier New" w:hAnsi="Courier New" w:cs="Courier New"/>
        </w:rPr>
        <w:t>are used for time-series analysis of climate variables, and also for the assimilation into or validation of climate models \</w:t>
      </w:r>
      <w:proofErr w:type="spellStart"/>
      <w:r w:rsidRPr="00604863">
        <w:rPr>
          <w:rFonts w:ascii="Courier New" w:hAnsi="Courier New" w:cs="Courier New"/>
        </w:rPr>
        <w:t>citep</w:t>
      </w:r>
      <w:proofErr w:type="spellEnd"/>
      <w:r w:rsidRPr="00604863">
        <w:rPr>
          <w:rFonts w:ascii="Courier New" w:hAnsi="Courier New" w:cs="Courier New"/>
        </w:rPr>
        <w:t>{Comiso14,Yang13}. A paramount goal of these efforts is the comprehensive characterization of the global energy and water budgets.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Clouds </w:t>
      </w:r>
      <w:commentRangeStart w:id="47"/>
      <w:del w:id="48" w:author="Adam Povey" w:date="2017-04-25T10:53:00Z">
        <w:r w:rsidRPr="00604863" w:rsidDel="002E5707">
          <w:rPr>
            <w:rFonts w:ascii="Courier New" w:hAnsi="Courier New" w:cs="Courier New"/>
          </w:rPr>
          <w:delText xml:space="preserve">modify atmospheric windows </w:delText>
        </w:r>
      </w:del>
      <w:commentRangeEnd w:id="47"/>
      <w:r w:rsidR="002E5707">
        <w:rPr>
          <w:rStyle w:val="Kommentarzeichen"/>
          <w:rFonts w:asciiTheme="minorHAnsi" w:hAnsiTheme="minorHAnsi"/>
        </w:rPr>
        <w:commentReference w:id="47"/>
      </w:r>
      <w:del w:id="49" w:author="Adam Povey" w:date="2017-04-25T10:53:00Z">
        <w:r w:rsidRPr="00604863" w:rsidDel="002E5707">
          <w:rPr>
            <w:rFonts w:ascii="Courier New" w:hAnsi="Courier New" w:cs="Courier New"/>
          </w:rPr>
          <w:delText xml:space="preserve">and radiative forcings of major greenhouse gases \citep{Kiehl97}, and thus considerably </w:delText>
        </w:r>
      </w:del>
      <w:r w:rsidRPr="00604863">
        <w:rPr>
          <w:rFonts w:ascii="Courier New" w:hAnsi="Courier New" w:cs="Courier New"/>
        </w:rPr>
        <w:t>constrain the global energy budget. However, clouds are difficult to quantify</w:t>
      </w:r>
      <w:ins w:id="50" w:author="Adam Povey" w:date="2017-04-25T10:59:00Z">
        <w:r w:rsidR="00D62080">
          <w:rPr>
            <w:rFonts w:ascii="Courier New" w:hAnsi="Courier New" w:cs="Courier New"/>
          </w:rPr>
          <w:t>, having highly variable</w:t>
        </w:r>
      </w:ins>
      <w:del w:id="51" w:author="Adam Povey" w:date="2017-04-25T10:59:00Z">
        <w:r w:rsidRPr="00604863" w:rsidDel="00D62080">
          <w:rPr>
            <w:rFonts w:ascii="Courier New" w:hAnsi="Courier New" w:cs="Courier New"/>
          </w:rPr>
          <w:delText xml:space="preserve"> in terms of</w:delText>
        </w:r>
      </w:del>
      <w:r w:rsidRPr="00604863">
        <w:rPr>
          <w:rFonts w:ascii="Courier New" w:hAnsi="Courier New" w:cs="Courier New"/>
        </w:rPr>
        <w:t xml:space="preserve"> composition and </w:t>
      </w:r>
      <w:ins w:id="52" w:author="Adam Povey" w:date="2017-04-25T10:59:00Z">
        <w:r w:rsidR="00D62080">
          <w:rPr>
            <w:rFonts w:ascii="Courier New" w:hAnsi="Courier New" w:cs="Courier New"/>
          </w:rPr>
          <w:t>spatio</w:t>
        </w:r>
      </w:ins>
      <w:r w:rsidRPr="00604863">
        <w:rPr>
          <w:rFonts w:ascii="Courier New" w:hAnsi="Courier New" w:cs="Courier New"/>
        </w:rPr>
        <w:t>temporal</w:t>
      </w:r>
      <w:del w:id="53" w:author="Adam Povey" w:date="2017-04-25T10:59:00Z">
        <w:r w:rsidRPr="00604863" w:rsidDel="00D62080">
          <w:rPr>
            <w:rFonts w:ascii="Courier New" w:hAnsi="Courier New" w:cs="Courier New"/>
          </w:rPr>
          <w:delText xml:space="preserve"> or spatial</w:delText>
        </w:r>
      </w:del>
      <w:r w:rsidRPr="00604863">
        <w:rPr>
          <w:rFonts w:ascii="Courier New" w:hAnsi="Courier New" w:cs="Courier New"/>
        </w:rPr>
        <w:t xml:space="preserve"> distribution</w:t>
      </w:r>
      <w:ins w:id="54" w:author="Adam Povey" w:date="2017-04-25T10:59:00Z">
        <w:r w:rsidR="00D62080">
          <w:rPr>
            <w:rFonts w:ascii="Courier New" w:hAnsi="Courier New" w:cs="Courier New"/>
          </w:rPr>
          <w:t>s</w:t>
        </w:r>
      </w:ins>
      <w:r w:rsidRPr="00604863">
        <w:rPr>
          <w:rFonts w:ascii="Courier New" w:hAnsi="Courier New" w:cs="Courier New"/>
        </w:rPr>
        <w:t xml:space="preserve">, and </w:t>
      </w:r>
      <w:commentRangeStart w:id="55"/>
      <w:del w:id="56" w:author="Adam Povey" w:date="2017-04-25T10:59:00Z">
        <w:r w:rsidRPr="00604863" w:rsidDel="00D62080">
          <w:rPr>
            <w:rFonts w:ascii="Courier New" w:hAnsi="Courier New" w:cs="Courier New"/>
          </w:rPr>
          <w:delText xml:space="preserve">possibly </w:delText>
        </w:r>
      </w:del>
      <w:commentRangeEnd w:id="55"/>
      <w:r w:rsidR="00D62080">
        <w:rPr>
          <w:rStyle w:val="Kommentarzeichen"/>
          <w:rFonts w:asciiTheme="minorHAnsi" w:hAnsiTheme="minorHAnsi"/>
        </w:rPr>
        <w:commentReference w:id="55"/>
      </w:r>
      <w:r w:rsidRPr="00604863">
        <w:rPr>
          <w:rFonts w:ascii="Courier New" w:hAnsi="Courier New" w:cs="Courier New"/>
        </w:rPr>
        <w:t>are the largest uncertainty in our understanding of climate change \</w:t>
      </w:r>
      <w:proofErr w:type="spellStart"/>
      <w:r w:rsidRPr="00604863">
        <w:rPr>
          <w:rFonts w:ascii="Courier New" w:hAnsi="Courier New" w:cs="Courier New"/>
        </w:rPr>
        <w:t>citep</w:t>
      </w:r>
      <w:proofErr w:type="spellEnd"/>
      <w:r w:rsidRPr="00604863">
        <w:rPr>
          <w:rFonts w:ascii="Courier New" w:hAnsi="Courier New" w:cs="Courier New"/>
        </w:rPr>
        <w:t>{Norris16</w:t>
      </w:r>
      <w:ins w:id="57" w:author="Adam Povey" w:date="2017-04-25T11:41:00Z">
        <w:r w:rsidR="00CA2E71">
          <w:rPr>
            <w:rFonts w:ascii="Courier New" w:hAnsi="Courier New" w:cs="Courier New"/>
          </w:rPr>
          <w:t>, IPCC13</w:t>
        </w:r>
      </w:ins>
      <w:r w:rsidRPr="00604863">
        <w:rPr>
          <w:rFonts w:ascii="Courier New" w:hAnsi="Courier New" w:cs="Courier New"/>
        </w:rPr>
        <w:t xml:space="preserve">}. </w:t>
      </w:r>
      <w:commentRangeStart w:id="58"/>
      <w:r w:rsidRPr="00604863">
        <w:rPr>
          <w:rFonts w:ascii="Courier New" w:hAnsi="Courier New" w:cs="Courier New"/>
        </w:rPr>
        <w:t xml:space="preserve">Observations </w:t>
      </w:r>
      <w:del w:id="59" w:author="Adam Povey" w:date="2017-04-25T11:00:00Z">
        <w:r w:rsidRPr="00604863" w:rsidDel="00D62080">
          <w:rPr>
            <w:rFonts w:ascii="Courier New" w:hAnsi="Courier New" w:cs="Courier New"/>
          </w:rPr>
          <w:delText xml:space="preserve">of </w:delText>
        </w:r>
      </w:del>
      <w:ins w:id="60" w:author="Adam Povey" w:date="2017-04-25T11:00:00Z">
        <w:r w:rsidR="00D62080">
          <w:rPr>
            <w:rFonts w:ascii="Courier New" w:hAnsi="Courier New" w:cs="Courier New"/>
          </w:rPr>
          <w:t>from</w:t>
        </w:r>
        <w:r w:rsidR="00D62080" w:rsidRPr="00604863">
          <w:rPr>
            <w:rFonts w:ascii="Courier New" w:hAnsi="Courier New" w:cs="Courier New"/>
          </w:rPr>
          <w:t xml:space="preserve"> </w:t>
        </w:r>
      </w:ins>
      <w:r w:rsidRPr="00604863">
        <w:rPr>
          <w:rFonts w:ascii="Courier New" w:hAnsi="Courier New" w:cs="Courier New"/>
        </w:rPr>
        <w:t xml:space="preserve">passive imagers do not sufficiently resolve several important cloud properties, such as vertical structure, sub-pixel heterogeneity, the </w:t>
      </w:r>
      <w:del w:id="61" w:author="Adam Povey" w:date="2017-04-25T11:01:00Z">
        <w:r w:rsidRPr="00604863" w:rsidDel="00D62080">
          <w:rPr>
            <w:rFonts w:ascii="Courier New" w:hAnsi="Courier New" w:cs="Courier New"/>
          </w:rPr>
          <w:delText xml:space="preserve">physical </w:delText>
        </w:r>
        <w:commentRangeStart w:id="62"/>
        <w:r w:rsidRPr="00604863" w:rsidDel="00D62080">
          <w:rPr>
            <w:rFonts w:ascii="Courier New" w:hAnsi="Courier New" w:cs="Courier New"/>
          </w:rPr>
          <w:delText xml:space="preserve">rather than radiatively effective </w:delText>
        </w:r>
      </w:del>
      <w:commentRangeEnd w:id="62"/>
      <w:r w:rsidR="00D62080">
        <w:rPr>
          <w:rStyle w:val="Kommentarzeichen"/>
          <w:rFonts w:asciiTheme="minorHAnsi" w:hAnsiTheme="minorHAnsi"/>
        </w:rPr>
        <w:commentReference w:id="62"/>
      </w:r>
      <w:r w:rsidRPr="00604863">
        <w:rPr>
          <w:rFonts w:ascii="Courier New" w:hAnsi="Courier New" w:cs="Courier New"/>
        </w:rPr>
        <w:t xml:space="preserve">cloud boundary, and the column-integrated ice or liquid water path. </w:t>
      </w:r>
      <w:del w:id="63" w:author="Adam Povey" w:date="2017-04-25T11:03:00Z">
        <w:r w:rsidRPr="00604863" w:rsidDel="00D62080">
          <w:rPr>
            <w:rFonts w:ascii="Courier New" w:hAnsi="Courier New" w:cs="Courier New"/>
          </w:rPr>
          <w:delText xml:space="preserve">Moreover, </w:delText>
        </w:r>
      </w:del>
      <w:del w:id="64" w:author="Adam Povey" w:date="2017-04-25T11:42:00Z">
        <w:r w:rsidRPr="00604863" w:rsidDel="00CA2E71">
          <w:rPr>
            <w:rFonts w:ascii="Courier New" w:hAnsi="Courier New" w:cs="Courier New"/>
          </w:rPr>
          <w:delText>s</w:delText>
        </w:r>
      </w:del>
      <w:ins w:id="65" w:author="Adam Povey" w:date="2017-04-25T11:42:00Z">
        <w:r w:rsidR="00CA2E71">
          <w:rPr>
            <w:rFonts w:ascii="Courier New" w:hAnsi="Courier New" w:cs="Courier New"/>
          </w:rPr>
          <w:t>S</w:t>
        </w:r>
      </w:ins>
      <w:r w:rsidRPr="00604863">
        <w:rPr>
          <w:rFonts w:ascii="Courier New" w:hAnsi="Courier New" w:cs="Courier New"/>
        </w:rPr>
        <w:t xml:space="preserve">everal </w:t>
      </w:r>
      <w:del w:id="66" w:author="Adam Povey" w:date="2017-04-25T11:03:00Z">
        <w:r w:rsidRPr="00604863" w:rsidDel="00D62080">
          <w:rPr>
            <w:rFonts w:ascii="Courier New" w:hAnsi="Courier New" w:cs="Courier New"/>
          </w:rPr>
          <w:delText>background conditions</w:delText>
        </w:r>
      </w:del>
      <w:ins w:id="67" w:author="Adam Povey" w:date="2017-04-25T11:03:00Z">
        <w:r w:rsidR="00D62080">
          <w:rPr>
            <w:rFonts w:ascii="Courier New" w:hAnsi="Courier New" w:cs="Courier New"/>
          </w:rPr>
          <w:t>secondary variables</w:t>
        </w:r>
      </w:ins>
      <w:r w:rsidRPr="00604863">
        <w:rPr>
          <w:rFonts w:ascii="Courier New" w:hAnsi="Courier New" w:cs="Courier New"/>
        </w:rPr>
        <w:t xml:space="preserve"> (state of surface and atmosphere, viewing geometry, sensor calibration and spectral response uncertainties) </w:t>
      </w:r>
      <w:ins w:id="68" w:author="Adam Povey" w:date="2017-04-25T11:04:00Z">
        <w:r w:rsidR="00D62080">
          <w:rPr>
            <w:rFonts w:ascii="Courier New" w:hAnsi="Courier New" w:cs="Courier New"/>
          </w:rPr>
          <w:t xml:space="preserve">further </w:t>
        </w:r>
      </w:ins>
      <w:r w:rsidRPr="00604863">
        <w:rPr>
          <w:rFonts w:ascii="Courier New" w:hAnsi="Courier New" w:cs="Courier New"/>
        </w:rPr>
        <w:t>complicate cloud retrievals</w:t>
      </w:r>
      <w:del w:id="69" w:author="Adam Povey" w:date="2017-04-25T11:42:00Z">
        <w:r w:rsidRPr="00604863" w:rsidDel="00CA2E71">
          <w:rPr>
            <w:rFonts w:ascii="Courier New" w:hAnsi="Courier New" w:cs="Courier New"/>
          </w:rPr>
          <w:delText>. Th</w:delText>
        </w:r>
      </w:del>
      <w:del w:id="70" w:author="Adam Povey" w:date="2017-04-25T11:04:00Z">
        <w:r w:rsidRPr="00604863" w:rsidDel="00D62080">
          <w:rPr>
            <w:rFonts w:ascii="Courier New" w:hAnsi="Courier New" w:cs="Courier New"/>
          </w:rPr>
          <w:delText>ese complication</w:delText>
        </w:r>
      </w:del>
      <w:del w:id="71" w:author="Adam Povey" w:date="2017-04-25T11:42:00Z">
        <w:r w:rsidRPr="00604863" w:rsidDel="00CA2E71">
          <w:rPr>
            <w:rFonts w:ascii="Courier New" w:hAnsi="Courier New" w:cs="Courier New"/>
          </w:rPr>
          <w:delText>s</w:delText>
        </w:r>
      </w:del>
      <w:ins w:id="72" w:author="Adam Povey" w:date="2017-04-25T11:42:00Z">
        <w:r w:rsidR="00CA2E71">
          <w:rPr>
            <w:rFonts w:ascii="Courier New" w:hAnsi="Courier New" w:cs="Courier New"/>
          </w:rPr>
          <w:t>,</w:t>
        </w:r>
      </w:ins>
      <w:r w:rsidRPr="00604863">
        <w:rPr>
          <w:rFonts w:ascii="Courier New" w:hAnsi="Courier New" w:cs="Courier New"/>
        </w:rPr>
        <w:t xml:space="preserve"> </w:t>
      </w:r>
      <w:del w:id="73" w:author="Adam Povey" w:date="2017-04-25T11:42:00Z">
        <w:r w:rsidRPr="00604863" w:rsidDel="00CA2E71">
          <w:rPr>
            <w:rFonts w:ascii="Courier New" w:hAnsi="Courier New" w:cs="Courier New"/>
          </w:rPr>
          <w:delText xml:space="preserve">propagate </w:delText>
        </w:r>
      </w:del>
      <w:ins w:id="74" w:author="Adam Povey" w:date="2017-04-25T11:42:00Z">
        <w:r w:rsidR="00CA2E71" w:rsidRPr="00604863">
          <w:rPr>
            <w:rFonts w:ascii="Courier New" w:hAnsi="Courier New" w:cs="Courier New"/>
          </w:rPr>
          <w:t>propagat</w:t>
        </w:r>
        <w:r w:rsidR="00CA2E71">
          <w:rPr>
            <w:rFonts w:ascii="Courier New" w:hAnsi="Courier New" w:cs="Courier New"/>
          </w:rPr>
          <w:t>ing</w:t>
        </w:r>
        <w:r w:rsidR="00CA2E71" w:rsidRPr="00604863">
          <w:rPr>
            <w:rFonts w:ascii="Courier New" w:hAnsi="Courier New" w:cs="Courier New"/>
          </w:rPr>
          <w:t xml:space="preserve"> </w:t>
        </w:r>
      </w:ins>
      <w:r w:rsidRPr="00604863">
        <w:rPr>
          <w:rFonts w:ascii="Courier New" w:hAnsi="Courier New" w:cs="Courier New"/>
        </w:rPr>
        <w:t xml:space="preserve">uncertainties into </w:t>
      </w:r>
      <w:ins w:id="75" w:author="Adam Povey" w:date="2017-04-25T11:04:00Z">
        <w:r w:rsidR="00D62080">
          <w:rPr>
            <w:rFonts w:ascii="Courier New" w:hAnsi="Courier New" w:cs="Courier New"/>
          </w:rPr>
          <w:t xml:space="preserve">the </w:t>
        </w:r>
      </w:ins>
      <w:r w:rsidRPr="00604863">
        <w:rPr>
          <w:rFonts w:ascii="Courier New" w:hAnsi="Courier New" w:cs="Courier New"/>
        </w:rPr>
        <w:t xml:space="preserve">derived cloud properties </w:t>
      </w:r>
      <w:del w:id="76" w:author="Adam Povey" w:date="2017-04-25T11:04:00Z">
        <w:r w:rsidRPr="00604863" w:rsidDel="00D62080">
          <w:rPr>
            <w:rFonts w:ascii="Courier New" w:hAnsi="Courier New" w:cs="Courier New"/>
          </w:rPr>
          <w:delText xml:space="preserve">themselves </w:delText>
        </w:r>
      </w:del>
      <w:r w:rsidRPr="00604863">
        <w:rPr>
          <w:rFonts w:ascii="Courier New" w:hAnsi="Courier New" w:cs="Courier New"/>
        </w:rPr>
        <w:t>\</w:t>
      </w:r>
      <w:proofErr w:type="spellStart"/>
      <w:r w:rsidRPr="00604863">
        <w:rPr>
          <w:rFonts w:ascii="Courier New" w:hAnsi="Courier New" w:cs="Courier New"/>
        </w:rPr>
        <w:t>citep</w:t>
      </w:r>
      <w:proofErr w:type="spellEnd"/>
      <w:r w:rsidRPr="00604863">
        <w:rPr>
          <w:rFonts w:ascii="Courier New" w:hAnsi="Courier New" w:cs="Courier New"/>
        </w:rPr>
        <w:t>{Hamann14}.</w:t>
      </w:r>
      <w:commentRangeEnd w:id="58"/>
      <w:r w:rsidR="00D62080">
        <w:rPr>
          <w:rStyle w:val="Kommentarzeichen"/>
          <w:rFonts w:asciiTheme="minorHAnsi" w:hAnsiTheme="minorHAnsi"/>
        </w:rPr>
        <w:commentReference w:id="58"/>
      </w:r>
      <w:r w:rsidRPr="00604863">
        <w:rPr>
          <w:rFonts w:ascii="Courier New" w:hAnsi="Courier New" w:cs="Courier New"/>
        </w:rPr>
        <w:t xml:space="preserve"> Nonetheless, passive satellite imagers are the most widely used instruments for cloud retrievals</w:t>
      </w:r>
      <w:ins w:id="77" w:author="Adam Povey" w:date="2017-04-25T11:05:00Z">
        <w:r w:rsidR="00D62080">
          <w:rPr>
            <w:rFonts w:ascii="Courier New" w:hAnsi="Courier New" w:cs="Courier New"/>
          </w:rPr>
          <w:t xml:space="preserve"> at the</w:t>
        </w:r>
      </w:ins>
      <w:ins w:id="78" w:author="Adam Povey" w:date="2017-04-25T11:42:00Z">
        <w:r w:rsidR="00CA2E71">
          <w:rPr>
            <w:rFonts w:ascii="Courier New" w:hAnsi="Courier New" w:cs="Courier New"/>
          </w:rPr>
          <w:t>y</w:t>
        </w:r>
      </w:ins>
      <w:del w:id="79" w:author="Adam Povey" w:date="2017-04-25T11:05:00Z">
        <w:r w:rsidRPr="00604863" w:rsidDel="00D62080">
          <w:rPr>
            <w:rFonts w:ascii="Courier New" w:hAnsi="Courier New" w:cs="Courier New"/>
          </w:rPr>
          <w:delText>,</w:delText>
        </w:r>
      </w:del>
      <w:r w:rsidRPr="00604863">
        <w:rPr>
          <w:rFonts w:ascii="Courier New" w:hAnsi="Courier New" w:cs="Courier New"/>
        </w:rPr>
        <w:t xml:space="preserve"> provid</w:t>
      </w:r>
      <w:ins w:id="80" w:author="Adam Povey" w:date="2017-04-25T11:05:00Z">
        <w:r w:rsidR="00D62080">
          <w:rPr>
            <w:rFonts w:ascii="Courier New" w:hAnsi="Courier New" w:cs="Courier New"/>
          </w:rPr>
          <w:t>e</w:t>
        </w:r>
      </w:ins>
      <w:del w:id="81" w:author="Adam Povey" w:date="2017-04-25T11:05:00Z">
        <w:r w:rsidRPr="00604863" w:rsidDel="00D62080">
          <w:rPr>
            <w:rFonts w:ascii="Courier New" w:hAnsi="Courier New" w:cs="Courier New"/>
          </w:rPr>
          <w:delText>ing</w:delText>
        </w:r>
      </w:del>
      <w:ins w:id="82" w:author="Adam Povey" w:date="2017-04-25T11:05:00Z">
        <w:r w:rsidR="00D62080">
          <w:rPr>
            <w:rFonts w:ascii="Courier New" w:hAnsi="Courier New" w:cs="Courier New"/>
          </w:rPr>
          <w:t xml:space="preserve"> long-term,</w:t>
        </w:r>
      </w:ins>
      <w:r w:rsidRPr="00604863">
        <w:rPr>
          <w:rFonts w:ascii="Courier New" w:hAnsi="Courier New" w:cs="Courier New"/>
        </w:rPr>
        <w:t xml:space="preserve"> global coverage</w:t>
      </w:r>
      <w:del w:id="83" w:author="Adam Povey" w:date="2017-04-25T11:04:00Z">
        <w:r w:rsidRPr="00604863" w:rsidDel="00D62080">
          <w:rPr>
            <w:rFonts w:ascii="Courier New" w:hAnsi="Courier New" w:cs="Courier New"/>
          </w:rPr>
          <w:delText xml:space="preserve"> at acceptable </w:delText>
        </w:r>
        <w:commentRangeStart w:id="84"/>
        <w:r w:rsidRPr="00604863" w:rsidDel="00D62080">
          <w:rPr>
            <w:rFonts w:ascii="Courier New" w:hAnsi="Courier New" w:cs="Courier New"/>
          </w:rPr>
          <w:delText>cost</w:delText>
        </w:r>
      </w:del>
      <w:commentRangeEnd w:id="84"/>
      <w:r w:rsidR="00D62080">
        <w:rPr>
          <w:rStyle w:val="Kommentarzeichen"/>
          <w:rFonts w:asciiTheme="minorHAnsi" w:hAnsiTheme="minorHAnsi"/>
        </w:rPr>
        <w:commentReference w:id="84"/>
      </w:r>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There are several satellite-based retrieval frameworks</w:t>
      </w:r>
      <w:del w:id="85" w:author="Adam Povey" w:date="2017-04-25T11:06:00Z">
        <w:r w:rsidRPr="00604863" w:rsidDel="00EE784C">
          <w:rPr>
            <w:rFonts w:ascii="Courier New" w:hAnsi="Courier New" w:cs="Courier New"/>
          </w:rPr>
          <w:delText xml:space="preserve"> that exploit these types of instruments</w:delText>
        </w:r>
      </w:del>
      <w:r w:rsidRPr="00604863">
        <w:rPr>
          <w:rFonts w:ascii="Courier New" w:hAnsi="Courier New" w:cs="Courier New"/>
        </w:rPr>
        <w:t>. One of the earliest</w:t>
      </w:r>
      <w:del w:id="86" w:author="Adam Povey" w:date="2017-04-25T11:06:00Z">
        <w:r w:rsidRPr="00604863" w:rsidDel="00EE784C">
          <w:rPr>
            <w:rFonts w:ascii="Courier New" w:hAnsi="Courier New" w:cs="Courier New"/>
          </w:rPr>
          <w:delText xml:space="preserve"> of</w:delText>
        </w:r>
      </w:del>
      <w:del w:id="87" w:author="Adam Povey" w:date="2017-04-25T11:07:00Z">
        <w:r w:rsidRPr="00604863" w:rsidDel="00EE784C">
          <w:rPr>
            <w:rFonts w:ascii="Courier New" w:hAnsi="Courier New" w:cs="Courier New"/>
          </w:rPr>
          <w:delText xml:space="preserve"> such retrievals</w:delText>
        </w:r>
      </w:del>
      <w:r w:rsidRPr="00604863">
        <w:rPr>
          <w:rFonts w:ascii="Courier New" w:hAnsi="Courier New" w:cs="Courier New"/>
        </w:rPr>
        <w:t xml:space="preserve"> is the International Cloud Climatology Project (ISCCP) \</w:t>
      </w:r>
      <w:proofErr w:type="spellStart"/>
      <w:r w:rsidRPr="00604863">
        <w:rPr>
          <w:rFonts w:ascii="Courier New" w:hAnsi="Courier New" w:cs="Courier New"/>
        </w:rPr>
        <w:t>citep</w:t>
      </w:r>
      <w:proofErr w:type="spellEnd"/>
      <w:r w:rsidRPr="00604863">
        <w:rPr>
          <w:rFonts w:ascii="Courier New" w:hAnsi="Courier New" w:cs="Courier New"/>
        </w:rPr>
        <w:t xml:space="preserve">{Rossow99}. ISCCP provides data on cloud products for 1983--2009, and introduced </w:t>
      </w:r>
      <w:ins w:id="88" w:author="Adam Povey" w:date="2017-04-25T11:47:00Z">
        <w:r w:rsidR="00E878E9">
          <w:rPr>
            <w:rFonts w:ascii="Courier New" w:hAnsi="Courier New" w:cs="Courier New"/>
          </w:rPr>
          <w:t xml:space="preserve">a </w:t>
        </w:r>
      </w:ins>
      <w:del w:id="89" w:author="Adam Povey" w:date="2017-04-25T11:08:00Z">
        <w:r w:rsidRPr="00604863" w:rsidDel="00EE784C">
          <w:rPr>
            <w:rFonts w:ascii="Courier New" w:hAnsi="Courier New" w:cs="Courier New"/>
          </w:rPr>
          <w:delText xml:space="preserve">an approach of </w:delText>
        </w:r>
      </w:del>
      <w:r w:rsidRPr="00604863">
        <w:rPr>
          <w:rFonts w:ascii="Courier New" w:hAnsi="Courier New" w:cs="Courier New"/>
        </w:rPr>
        <w:t xml:space="preserve">cloud type classification based on COT-CTP joint histograms that is </w:t>
      </w:r>
      <w:ins w:id="90" w:author="Adam Povey" w:date="2017-04-25T11:08:00Z">
        <w:r w:rsidR="00EE784C">
          <w:rPr>
            <w:rFonts w:ascii="Courier New" w:hAnsi="Courier New" w:cs="Courier New"/>
          </w:rPr>
          <w:t xml:space="preserve">still </w:t>
        </w:r>
      </w:ins>
      <w:r w:rsidRPr="00604863">
        <w:rPr>
          <w:rFonts w:ascii="Courier New" w:hAnsi="Courier New" w:cs="Courier New"/>
        </w:rPr>
        <w:t>popular</w:t>
      </w:r>
      <w:del w:id="91" w:author="Adam Povey" w:date="2017-04-25T11:08:00Z">
        <w:r w:rsidRPr="00604863" w:rsidDel="00EE784C">
          <w:rPr>
            <w:rFonts w:ascii="Courier New" w:hAnsi="Courier New" w:cs="Courier New"/>
          </w:rPr>
          <w:delText xml:space="preserve"> until</w:delText>
        </w:r>
      </w:del>
      <w:r w:rsidRPr="00604863">
        <w:rPr>
          <w:rFonts w:ascii="Courier New" w:hAnsi="Courier New" w:cs="Courier New"/>
        </w:rPr>
        <w:t xml:space="preserve"> today. </w:t>
      </w:r>
      <w:ins w:id="92" w:author="Adam Povey" w:date="2017-04-25T11:47:00Z">
        <w:r w:rsidR="00E878E9">
          <w:rPr>
            <w:rFonts w:ascii="Courier New" w:hAnsi="Courier New" w:cs="Courier New"/>
          </w:rPr>
          <w:t>C</w:t>
        </w:r>
        <w:r w:rsidR="00E878E9" w:rsidRPr="00604863">
          <w:rPr>
            <w:rFonts w:ascii="Courier New" w:hAnsi="Courier New" w:cs="Courier New"/>
          </w:rPr>
          <w:t>ontinuous</w:t>
        </w:r>
        <w:r w:rsidR="00E878E9">
          <w:rPr>
            <w:rFonts w:ascii="Courier New" w:hAnsi="Courier New" w:cs="Courier New"/>
          </w:rPr>
          <w:t>ly</w:t>
        </w:r>
        <w:r w:rsidR="00E878E9" w:rsidRPr="00604863">
          <w:rPr>
            <w:rFonts w:ascii="Courier New" w:hAnsi="Courier New" w:cs="Courier New"/>
          </w:rPr>
          <w:t xml:space="preserve"> reprocess</w:t>
        </w:r>
        <w:r w:rsidR="00E878E9">
          <w:rPr>
            <w:rFonts w:ascii="Courier New" w:hAnsi="Courier New" w:cs="Courier New"/>
          </w:rPr>
          <w:t>ed</w:t>
        </w:r>
      </w:ins>
      <w:del w:id="93" w:author="Adam Povey" w:date="2017-04-25T11:47:00Z">
        <w:r w:rsidRPr="00604863" w:rsidDel="00E878E9">
          <w:rPr>
            <w:rFonts w:ascii="Courier New" w:hAnsi="Courier New" w:cs="Courier New"/>
          </w:rPr>
          <w:delText>Current</w:delText>
        </w:r>
      </w:del>
      <w:r w:rsidRPr="00604863">
        <w:rPr>
          <w:rFonts w:ascii="Courier New" w:hAnsi="Courier New" w:cs="Courier New"/>
        </w:rPr>
        <w:t xml:space="preserve"> retrieval systems </w:t>
      </w:r>
      <w:del w:id="94" w:author="Adam Povey" w:date="2017-04-25T11:47:00Z">
        <w:r w:rsidRPr="00604863" w:rsidDel="00E878E9">
          <w:rPr>
            <w:rFonts w:ascii="Courier New" w:hAnsi="Courier New" w:cs="Courier New"/>
          </w:rPr>
          <w:delText>with continuous reprocessing are</w:delText>
        </w:r>
      </w:del>
      <w:ins w:id="95" w:author="Adam Povey" w:date="2017-04-25T11:47:00Z">
        <w:r w:rsidR="00E878E9">
          <w:rPr>
            <w:rFonts w:ascii="Courier New" w:hAnsi="Courier New" w:cs="Courier New"/>
          </w:rPr>
          <w:t>include</w:t>
        </w:r>
      </w:ins>
      <w:r w:rsidRPr="00604863">
        <w:rPr>
          <w:rFonts w:ascii="Courier New" w:hAnsi="Courier New" w:cs="Courier New"/>
        </w:rPr>
        <w:t xml:space="preserve"> Pathfinder Atmosphere Extended (PATMOS-x) \</w:t>
      </w:r>
      <w:proofErr w:type="spellStart"/>
      <w:r w:rsidRPr="00604863">
        <w:rPr>
          <w:rFonts w:ascii="Courier New" w:hAnsi="Courier New" w:cs="Courier New"/>
        </w:rPr>
        <w:t>citep</w:t>
      </w:r>
      <w:proofErr w:type="spellEnd"/>
      <w:r w:rsidRPr="00604863">
        <w:rPr>
          <w:rFonts w:ascii="Courier New" w:hAnsi="Courier New" w:cs="Courier New"/>
        </w:rPr>
        <w:t xml:space="preserve">{Heidinger09,Heidinger12}, EUMETSAT Satellite Application Facility on Climate Monitoring (CM SAF) </w:t>
      </w:r>
      <w:proofErr w:type="spellStart"/>
      <w:r w:rsidRPr="00604863">
        <w:rPr>
          <w:rFonts w:ascii="Courier New" w:hAnsi="Courier New" w:cs="Courier New"/>
        </w:rPr>
        <w:t>cLoud</w:t>
      </w:r>
      <w:proofErr w:type="spellEnd"/>
      <w:r w:rsidRPr="00604863">
        <w:rPr>
          <w:rFonts w:ascii="Courier New" w:hAnsi="Courier New" w:cs="Courier New"/>
        </w:rPr>
        <w:t xml:space="preserve">, Albedo and </w:t>
      </w:r>
      <w:proofErr w:type="spellStart"/>
      <w:r w:rsidRPr="00604863">
        <w:rPr>
          <w:rFonts w:ascii="Courier New" w:hAnsi="Courier New" w:cs="Courier New"/>
        </w:rPr>
        <w:t>RAdiation</w:t>
      </w:r>
      <w:proofErr w:type="spellEnd"/>
      <w:r w:rsidRPr="00604863">
        <w:rPr>
          <w:rFonts w:ascii="Courier New" w:hAnsi="Courier New" w:cs="Courier New"/>
        </w:rPr>
        <w:t xml:space="preserve"> (CLARA-A1) \</w:t>
      </w:r>
      <w:proofErr w:type="spellStart"/>
      <w:r w:rsidRPr="00604863">
        <w:rPr>
          <w:rFonts w:ascii="Courier New" w:hAnsi="Courier New" w:cs="Courier New"/>
        </w:rPr>
        <w:t>citep</w:t>
      </w:r>
      <w:proofErr w:type="spellEnd"/>
      <w:r w:rsidRPr="00604863">
        <w:rPr>
          <w:rFonts w:ascii="Courier New" w:hAnsi="Courier New" w:cs="Courier New"/>
        </w:rPr>
        <w:t>{Karlsson13}, and MODIS Collection 6 (MODIS C6) \</w:t>
      </w:r>
      <w:proofErr w:type="spellStart"/>
      <w:r w:rsidRPr="00604863">
        <w:rPr>
          <w:rFonts w:ascii="Courier New" w:hAnsi="Courier New" w:cs="Courier New"/>
        </w:rPr>
        <w:t>citep</w:t>
      </w:r>
      <w:proofErr w:type="spellEnd"/>
      <w:r w:rsidRPr="00604863">
        <w:rPr>
          <w:rFonts w:ascii="Courier New" w:hAnsi="Courier New" w:cs="Courier New"/>
        </w:rPr>
        <w:t xml:space="preserve">{Platnick17}. These retrievals </w:t>
      </w:r>
      <w:del w:id="96" w:author="Adam Povey" w:date="2017-04-25T11:08:00Z">
        <w:r w:rsidRPr="00604863" w:rsidDel="00EE784C">
          <w:rPr>
            <w:rFonts w:ascii="Courier New" w:hAnsi="Courier New" w:cs="Courier New"/>
          </w:rPr>
          <w:delText xml:space="preserve">are </w:delText>
        </w:r>
      </w:del>
      <w:r w:rsidRPr="00604863">
        <w:rPr>
          <w:rFonts w:ascii="Courier New" w:hAnsi="Courier New" w:cs="Courier New"/>
        </w:rPr>
        <w:t>var</w:t>
      </w:r>
      <w:ins w:id="97" w:author="Adam Povey" w:date="2017-04-25T11:08:00Z">
        <w:r w:rsidR="00EE784C">
          <w:rPr>
            <w:rFonts w:ascii="Courier New" w:hAnsi="Courier New" w:cs="Courier New"/>
          </w:rPr>
          <w:t>y</w:t>
        </w:r>
      </w:ins>
      <w:del w:id="98" w:author="Adam Povey" w:date="2017-04-25T11:08:00Z">
        <w:r w:rsidRPr="00604863" w:rsidDel="00EE784C">
          <w:rPr>
            <w:rFonts w:ascii="Courier New" w:hAnsi="Courier New" w:cs="Courier New"/>
          </w:rPr>
          <w:delText>iable</w:delText>
        </w:r>
      </w:del>
      <w:r w:rsidRPr="00604863">
        <w:rPr>
          <w:rFonts w:ascii="Courier New" w:hAnsi="Courier New" w:cs="Courier New"/>
        </w:rPr>
        <w:t xml:space="preserve"> in their auxiliary data sources, approaches, and complexity</w:t>
      </w:r>
      <w:del w:id="99" w:author="Adam Povey" w:date="2017-04-25T11:09:00Z">
        <w:r w:rsidRPr="00604863" w:rsidDel="00EE784C">
          <w:rPr>
            <w:rFonts w:ascii="Courier New" w:hAnsi="Courier New" w:cs="Courier New"/>
          </w:rPr>
          <w:delText>. They</w:delText>
        </w:r>
      </w:del>
      <w:ins w:id="100" w:author="Adam Povey" w:date="2017-04-25T11:09:00Z">
        <w:r w:rsidR="00EE784C">
          <w:rPr>
            <w:rFonts w:ascii="Courier New" w:hAnsi="Courier New" w:cs="Courier New"/>
          </w:rPr>
          <w:t xml:space="preserve"> but</w:t>
        </w:r>
      </w:ins>
      <w:r w:rsidRPr="00604863">
        <w:rPr>
          <w:rFonts w:ascii="Courier New" w:hAnsi="Courier New" w:cs="Courier New"/>
        </w:rPr>
        <w:t xml:space="preserve"> generally </w:t>
      </w:r>
      <w:ins w:id="101" w:author="Adam Povey" w:date="2017-04-25T11:09:00Z">
        <w:r w:rsidR="00EE784C">
          <w:rPr>
            <w:rFonts w:ascii="Courier New" w:hAnsi="Courier New" w:cs="Courier New"/>
          </w:rPr>
          <w:t>use</w:t>
        </w:r>
      </w:ins>
      <w:del w:id="102" w:author="Adam Povey" w:date="2017-04-25T11:09:00Z">
        <w:r w:rsidRPr="00604863" w:rsidDel="00EE784C">
          <w:rPr>
            <w:rFonts w:ascii="Courier New" w:hAnsi="Courier New" w:cs="Courier New"/>
          </w:rPr>
          <w:delText>apply</w:delText>
        </w:r>
      </w:del>
      <w:r w:rsidRPr="00604863">
        <w:rPr>
          <w:rFonts w:ascii="Courier New" w:hAnsi="Courier New" w:cs="Courier New"/>
        </w:rPr>
        <w:t xml:space="preserve"> radiative transfer models and</w:t>
      </w:r>
      <w:del w:id="103" w:author="Adam Povey" w:date="2017-04-25T11:09:00Z">
        <w:r w:rsidRPr="00604863" w:rsidDel="00EE784C">
          <w:rPr>
            <w:rFonts w:ascii="Courier New" w:hAnsi="Courier New" w:cs="Courier New"/>
          </w:rPr>
          <w:delText xml:space="preserve"> derived</w:delText>
        </w:r>
      </w:del>
      <w:r w:rsidRPr="00604863">
        <w:rPr>
          <w:rFonts w:ascii="Courier New" w:hAnsi="Courier New" w:cs="Courier New"/>
        </w:rPr>
        <w:t xml:space="preserve"> look-up tables (LUT) </w:t>
      </w:r>
      <w:ins w:id="104" w:author="Adam Povey" w:date="2017-04-25T11:09:00Z">
        <w:r w:rsidR="00EE784C">
          <w:rPr>
            <w:rFonts w:ascii="Courier New" w:hAnsi="Courier New" w:cs="Courier New"/>
          </w:rPr>
          <w:t>to</w:t>
        </w:r>
      </w:ins>
      <w:del w:id="105" w:author="Adam Povey" w:date="2017-04-25T11:09:00Z">
        <w:r w:rsidRPr="00604863" w:rsidDel="00EE784C">
          <w:rPr>
            <w:rFonts w:ascii="Courier New" w:hAnsi="Courier New" w:cs="Courier New"/>
          </w:rPr>
          <w:delText>for</w:delText>
        </w:r>
      </w:del>
      <w:r w:rsidRPr="00604863">
        <w:rPr>
          <w:rFonts w:ascii="Courier New" w:hAnsi="Courier New" w:cs="Courier New"/>
        </w:rPr>
        <w:t xml:space="preserve"> provid</w:t>
      </w:r>
      <w:ins w:id="106" w:author="Adam Povey" w:date="2017-04-25T11:09:00Z">
        <w:r w:rsidR="00EE784C">
          <w:rPr>
            <w:rFonts w:ascii="Courier New" w:hAnsi="Courier New" w:cs="Courier New"/>
          </w:rPr>
          <w:t>e</w:t>
        </w:r>
      </w:ins>
      <w:del w:id="107" w:author="Adam Povey" w:date="2017-04-25T11:09:00Z">
        <w:r w:rsidRPr="00604863" w:rsidDel="00EE784C">
          <w:rPr>
            <w:rFonts w:ascii="Courier New" w:hAnsi="Courier New" w:cs="Courier New"/>
          </w:rPr>
          <w:delText>ing</w:delText>
        </w:r>
      </w:del>
      <w:r w:rsidRPr="00604863">
        <w:rPr>
          <w:rFonts w:ascii="Courier New" w:hAnsi="Courier New" w:cs="Courier New"/>
        </w:rPr>
        <w:t xml:space="preserve"> a clear-sky reference and for simulating atmospheric and cloud contributions to TOA radiances. </w:t>
      </w:r>
      <w:del w:id="108" w:author="Adam Povey" w:date="2017-04-25T11:48:00Z">
        <w:r w:rsidRPr="00604863" w:rsidDel="00E878E9">
          <w:rPr>
            <w:rFonts w:ascii="Courier New" w:hAnsi="Courier New" w:cs="Courier New"/>
          </w:rPr>
          <w:delText>Retrieval algorithms for c</w:delText>
        </w:r>
      </w:del>
      <w:ins w:id="109" w:author="Adam Povey" w:date="2017-04-25T11:48:00Z">
        <w:r w:rsidR="00E878E9">
          <w:rPr>
            <w:rFonts w:ascii="Courier New" w:hAnsi="Courier New" w:cs="Courier New"/>
          </w:rPr>
          <w:t>C</w:t>
        </w:r>
      </w:ins>
      <w:r w:rsidRPr="00604863">
        <w:rPr>
          <w:rFonts w:ascii="Courier New" w:hAnsi="Courier New" w:cs="Courier New"/>
        </w:rPr>
        <w:t xml:space="preserve">loud properties are </w:t>
      </w:r>
      <w:ins w:id="110" w:author="Adam Povey" w:date="2017-04-25T11:48:00Z">
        <w:r w:rsidR="00E878E9">
          <w:rPr>
            <w:rFonts w:ascii="Courier New" w:hAnsi="Courier New" w:cs="Courier New"/>
          </w:rPr>
          <w:t>derived using</w:t>
        </w:r>
      </w:ins>
      <w:del w:id="111" w:author="Adam Povey" w:date="2017-04-25T11:09:00Z">
        <w:r w:rsidRPr="00604863" w:rsidDel="00EE784C">
          <w:rPr>
            <w:rFonts w:ascii="Courier New" w:hAnsi="Courier New" w:cs="Courier New"/>
          </w:rPr>
          <w:delText xml:space="preserve">variable and </w:delText>
        </w:r>
      </w:del>
      <w:del w:id="112" w:author="Adam Povey" w:date="2017-04-25T11:48:00Z">
        <w:r w:rsidRPr="00604863" w:rsidDel="00E878E9">
          <w:rPr>
            <w:rFonts w:ascii="Courier New" w:hAnsi="Courier New" w:cs="Courier New"/>
          </w:rPr>
          <w:delText xml:space="preserve">based on </w:delText>
        </w:r>
      </w:del>
      <w:ins w:id="113" w:author="Adam Povey" w:date="2017-04-25T11:48:00Z">
        <w:r w:rsidR="00E878E9">
          <w:rPr>
            <w:rFonts w:ascii="Courier New" w:hAnsi="Courier New" w:cs="Courier New"/>
          </w:rPr>
          <w:t xml:space="preserve"> </w:t>
        </w:r>
      </w:ins>
      <w:r w:rsidRPr="00604863">
        <w:rPr>
          <w:rFonts w:ascii="Courier New" w:hAnsi="Courier New" w:cs="Courier New"/>
        </w:rPr>
        <w:t xml:space="preserve">decision trees and thresholding (PPS in CLARA-A1), CO$_{2}$-slicing (MODIS C6), or optimal estimation theory (PATMOS-X). COT and REF are </w:t>
      </w:r>
      <w:ins w:id="114" w:author="Adam Povey" w:date="2017-04-25T11:10:00Z">
        <w:r w:rsidR="00EE784C">
          <w:rPr>
            <w:rFonts w:ascii="Courier New" w:hAnsi="Courier New" w:cs="Courier New"/>
          </w:rPr>
          <w:t>usu</w:t>
        </w:r>
      </w:ins>
      <w:del w:id="115" w:author="Adam Povey" w:date="2017-04-25T11:10:00Z">
        <w:r w:rsidRPr="00604863" w:rsidDel="00EE784C">
          <w:rPr>
            <w:rFonts w:ascii="Courier New" w:hAnsi="Courier New" w:cs="Courier New"/>
          </w:rPr>
          <w:delText>gener</w:delText>
        </w:r>
      </w:del>
      <w:r w:rsidRPr="00604863">
        <w:rPr>
          <w:rFonts w:ascii="Courier New" w:hAnsi="Courier New" w:cs="Courier New"/>
        </w:rPr>
        <w:t xml:space="preserve">ally </w:t>
      </w:r>
      <w:ins w:id="116" w:author="Adam Povey" w:date="2017-04-25T11:48:00Z">
        <w:r w:rsidR="00E878E9">
          <w:rPr>
            <w:rFonts w:ascii="Courier New" w:hAnsi="Courier New" w:cs="Courier New"/>
          </w:rPr>
          <w:t>calculated</w:t>
        </w:r>
      </w:ins>
      <w:del w:id="117" w:author="Adam Povey" w:date="2017-04-25T11:48:00Z">
        <w:r w:rsidRPr="00604863" w:rsidDel="00E878E9">
          <w:rPr>
            <w:rFonts w:ascii="Courier New" w:hAnsi="Courier New" w:cs="Courier New"/>
          </w:rPr>
          <w:delText>derived</w:delText>
        </w:r>
      </w:del>
      <w:r w:rsidRPr="00604863">
        <w:rPr>
          <w:rFonts w:ascii="Courier New" w:hAnsi="Courier New" w:cs="Courier New"/>
        </w:rPr>
        <w:t xml:space="preserve"> following \</w:t>
      </w:r>
      <w:proofErr w:type="spellStart"/>
      <w:r w:rsidRPr="00604863">
        <w:rPr>
          <w:rFonts w:ascii="Courier New" w:hAnsi="Courier New" w:cs="Courier New"/>
        </w:rPr>
        <w:t>citet</w:t>
      </w:r>
      <w:proofErr w:type="spellEnd"/>
      <w:r w:rsidRPr="00604863">
        <w:rPr>
          <w:rFonts w:ascii="Courier New" w:hAnsi="Courier New" w:cs="Courier New"/>
        </w:rPr>
        <w:t>{Nakajima90}. However, the</w:t>
      </w:r>
      <w:del w:id="118" w:author="Adam Povey" w:date="2017-04-25T11:10:00Z">
        <w:r w:rsidRPr="00604863" w:rsidDel="00EE784C">
          <w:rPr>
            <w:rFonts w:ascii="Courier New" w:hAnsi="Courier New" w:cs="Courier New"/>
          </w:rPr>
          <w:delText>se</w:delText>
        </w:r>
      </w:del>
      <w:ins w:id="119" w:author="Adam Povey" w:date="2017-04-25T11:10:00Z">
        <w:r w:rsidR="00EE784C">
          <w:rPr>
            <w:rFonts w:ascii="Courier New" w:hAnsi="Courier New" w:cs="Courier New"/>
          </w:rPr>
          <w:t xml:space="preserve"> derived</w:t>
        </w:r>
      </w:ins>
      <w:r w:rsidRPr="00604863">
        <w:rPr>
          <w:rFonts w:ascii="Courier New" w:hAnsi="Courier New" w:cs="Courier New"/>
        </w:rPr>
        <w:t xml:space="preserve"> microphysical variables are not guaranteed to be radiatively consistent with </w:t>
      </w:r>
      <w:del w:id="120" w:author="Adam Povey" w:date="2017-04-25T11:11:00Z">
        <w:r w:rsidRPr="00604863" w:rsidDel="00EE784C">
          <w:rPr>
            <w:rFonts w:ascii="Courier New" w:hAnsi="Courier New" w:cs="Courier New"/>
          </w:rPr>
          <w:delText>other</w:delText>
        </w:r>
      </w:del>
      <w:ins w:id="121" w:author="Adam Povey" w:date="2017-04-25T11:11:00Z">
        <w:r w:rsidR="00EE784C">
          <w:rPr>
            <w:rFonts w:ascii="Courier New" w:hAnsi="Courier New" w:cs="Courier New"/>
          </w:rPr>
          <w:t>independently derived</w:t>
        </w:r>
      </w:ins>
      <w:r w:rsidRPr="00604863">
        <w:rPr>
          <w:rFonts w:ascii="Courier New" w:hAnsi="Courier New" w:cs="Courier New"/>
        </w:rPr>
        <w:t xml:space="preserve"> cloud parameters</w:t>
      </w:r>
      <w:del w:id="122" w:author="Adam Povey" w:date="2017-04-25T11:11:00Z">
        <w:r w:rsidRPr="00604863" w:rsidDel="00EE784C">
          <w:rPr>
            <w:rFonts w:ascii="Courier New" w:hAnsi="Courier New" w:cs="Courier New"/>
          </w:rPr>
          <w:delText>, which are quantified independently</w:delText>
        </w:r>
      </w:del>
      <w:r w:rsidRPr="00604863">
        <w:rPr>
          <w:rFonts w:ascii="Courier New" w:hAnsi="Courier New" w:cs="Courier New"/>
        </w:rPr>
        <w:t>. For cloud masking, the retrieval frameworks apply various approaches such as Na\"{</w:t>
      </w:r>
      <w:proofErr w:type="spellStart"/>
      <w:r w:rsidRPr="00604863">
        <w:rPr>
          <w:rFonts w:ascii="Courier New" w:hAnsi="Courier New" w:cs="Courier New"/>
        </w:rPr>
        <w:t>i</w:t>
      </w:r>
      <w:proofErr w:type="spellEnd"/>
      <w:r w:rsidRPr="00604863">
        <w:rPr>
          <w:rFonts w:ascii="Courier New" w:hAnsi="Courier New" w:cs="Courier New"/>
        </w:rPr>
        <w:t>}</w:t>
      </w:r>
      <w:proofErr w:type="spellStart"/>
      <w:r w:rsidRPr="00604863">
        <w:rPr>
          <w:rFonts w:ascii="Courier New" w:hAnsi="Courier New" w:cs="Courier New"/>
        </w:rPr>
        <w:t>ve</w:t>
      </w:r>
      <w:proofErr w:type="spellEnd"/>
      <w:r w:rsidRPr="00604863">
        <w:rPr>
          <w:rFonts w:ascii="Courier New" w:hAnsi="Courier New" w:cs="Courier New"/>
        </w:rPr>
        <w:t xml:space="preserve"> Bayes (PATMOS-X), dynamic thresholding (CLARA-A1), or a battery of legacy threshold tests (MODIS C6). Finally, cloud phase or type is determined as a function of a combined convergence/CTT-test (CLARA-A1), the \</w:t>
      </w:r>
      <w:proofErr w:type="spellStart"/>
      <w:r w:rsidRPr="00604863">
        <w:rPr>
          <w:rFonts w:ascii="Courier New" w:hAnsi="Courier New" w:cs="Courier New"/>
        </w:rPr>
        <w:t>citet</w:t>
      </w:r>
      <w:proofErr w:type="spellEnd"/>
      <w:r w:rsidRPr="00604863">
        <w:rPr>
          <w:rFonts w:ascii="Courier New" w:hAnsi="Courier New" w:cs="Courier New"/>
        </w:rPr>
        <w:t xml:space="preserve">{Pavolonis05} threshold algorithm (PATMOS-X), or a </w:t>
      </w:r>
      <w:proofErr w:type="spellStart"/>
      <w:r w:rsidRPr="00604863">
        <w:rPr>
          <w:rFonts w:ascii="Courier New" w:hAnsi="Courier New" w:cs="Courier New"/>
        </w:rPr>
        <w:t>bispectral</w:t>
      </w:r>
      <w:proofErr w:type="spellEnd"/>
      <w:r w:rsidRPr="00604863">
        <w:rPr>
          <w:rFonts w:ascii="Courier New" w:hAnsi="Courier New" w:cs="Courier New"/>
        </w:rPr>
        <w:t xml:space="preserve"> decision tree </w:t>
      </w:r>
      <w:ins w:id="123" w:author="Adam Povey" w:date="2017-04-25T11:51:00Z">
        <w:r w:rsidR="00E878E9">
          <w:rPr>
            <w:rFonts w:ascii="Courier New" w:hAnsi="Courier New" w:cs="Courier New"/>
          </w:rPr>
          <w:t>considering</w:t>
        </w:r>
      </w:ins>
      <w:del w:id="124" w:author="Adam Povey" w:date="2017-04-25T11:51:00Z">
        <w:r w:rsidRPr="00604863" w:rsidDel="00E878E9">
          <w:rPr>
            <w:rFonts w:ascii="Courier New" w:hAnsi="Courier New" w:cs="Courier New"/>
          </w:rPr>
          <w:delText>for</w:delText>
        </w:r>
      </w:del>
      <w:r w:rsidRPr="00604863">
        <w:rPr>
          <w:rFonts w:ascii="Courier New" w:hAnsi="Courier New" w:cs="Courier New"/>
        </w:rPr>
        <w:t xml:space="preserve"> channels at 8.5 and 11 µm (MODIS C6). Compared to AVHRR, MODIS has several additional spectral channels that provide cloud microphysical information \</w:t>
      </w:r>
      <w:proofErr w:type="spellStart"/>
      <w:r w:rsidRPr="00604863">
        <w:rPr>
          <w:rFonts w:ascii="Courier New" w:hAnsi="Courier New" w:cs="Courier New"/>
        </w:rPr>
        <w:t>citep</w:t>
      </w:r>
      <w:proofErr w:type="spellEnd"/>
      <w:r w:rsidRPr="00604863">
        <w:rPr>
          <w:rFonts w:ascii="Courier New" w:hAnsi="Courier New" w:cs="Courier New"/>
        </w:rPr>
        <w:t xml:space="preserve">{Platnick17}. Given this enhanced spectral resolution, MODIS data provide a better </w:t>
      </w:r>
      <w:del w:id="125" w:author="Adam Povey" w:date="2017-04-25T11:13:00Z">
        <w:r w:rsidRPr="00604863" w:rsidDel="00EE784C">
          <w:rPr>
            <w:rFonts w:ascii="Courier New" w:hAnsi="Courier New" w:cs="Courier New"/>
          </w:rPr>
          <w:delText xml:space="preserve">setup </w:delText>
        </w:r>
      </w:del>
      <w:ins w:id="126" w:author="Adam Povey" w:date="2017-04-25T11:13:00Z">
        <w:r w:rsidR="00EE784C">
          <w:rPr>
            <w:rFonts w:ascii="Courier New" w:hAnsi="Courier New" w:cs="Courier New"/>
          </w:rPr>
          <w:t>basis</w:t>
        </w:r>
        <w:r w:rsidR="00EE784C" w:rsidRPr="00604863">
          <w:rPr>
            <w:rFonts w:ascii="Courier New" w:hAnsi="Courier New" w:cs="Courier New"/>
          </w:rPr>
          <w:t xml:space="preserve"> </w:t>
        </w:r>
      </w:ins>
      <w:r w:rsidRPr="00604863">
        <w:rPr>
          <w:rFonts w:ascii="Courier New" w:hAnsi="Courier New" w:cs="Courier New"/>
        </w:rPr>
        <w:t xml:space="preserve">for retrieving cloud products </w:t>
      </w:r>
      <w:r w:rsidRPr="00604863">
        <w:rPr>
          <w:rFonts w:ascii="Courier New" w:hAnsi="Courier New" w:cs="Courier New"/>
        </w:rPr>
        <w:lastRenderedPageBreak/>
        <w:t>than AVHRR. Still, the MODIS C6 cloud top retrieval lo</w:t>
      </w:r>
      <w:del w:id="127" w:author="Adam Povey" w:date="2017-04-25T11:13:00Z">
        <w:r w:rsidRPr="00604863" w:rsidDel="00EE784C">
          <w:rPr>
            <w:rFonts w:ascii="Courier New" w:hAnsi="Courier New" w:cs="Courier New"/>
          </w:rPr>
          <w:delText>o</w:delText>
        </w:r>
      </w:del>
      <w:r w:rsidRPr="00604863">
        <w:rPr>
          <w:rFonts w:ascii="Courier New" w:hAnsi="Courier New" w:cs="Courier New"/>
        </w:rPr>
        <w:t>ses sensitivity for optically thinner clouds (COT $&lt;$ 2, \</w:t>
      </w:r>
      <w:proofErr w:type="spellStart"/>
      <w:r w:rsidRPr="00604863">
        <w:rPr>
          <w:rFonts w:ascii="Courier New" w:hAnsi="Courier New" w:cs="Courier New"/>
        </w:rPr>
        <w:t>citet</w:t>
      </w:r>
      <w:proofErr w:type="spellEnd"/>
      <w:r w:rsidRPr="00604863">
        <w:rPr>
          <w:rFonts w:ascii="Courier New" w:hAnsi="Courier New" w:cs="Courier New"/>
        </w:rPr>
        <w:t xml:space="preserve">{Menzel10}), and </w:t>
      </w:r>
      <w:commentRangeStart w:id="128"/>
      <w:r w:rsidRPr="00604863">
        <w:rPr>
          <w:rFonts w:ascii="Courier New" w:hAnsi="Courier New" w:cs="Courier New"/>
        </w:rPr>
        <w:t>sees into the cloud to an optical thickness of approximately 1</w:t>
      </w:r>
      <w:commentRangeEnd w:id="128"/>
      <w:r w:rsidR="00EE784C">
        <w:rPr>
          <w:rStyle w:val="Kommentarzeichen"/>
          <w:rFonts w:asciiTheme="minorHAnsi" w:hAnsiTheme="minorHAnsi"/>
        </w:rPr>
        <w:commentReference w:id="128"/>
      </w:r>
      <w:r w:rsidRPr="00604863">
        <w:rPr>
          <w:rFonts w:ascii="Courier New" w:hAnsi="Courier New" w:cs="Courier New"/>
        </w:rPr>
        <w:t xml:space="preserve"> \</w:t>
      </w:r>
      <w:proofErr w:type="spellStart"/>
      <w:r w:rsidRPr="00604863">
        <w:rPr>
          <w:rFonts w:ascii="Courier New" w:hAnsi="Courier New" w:cs="Courier New"/>
        </w:rPr>
        <w:t>citep</w:t>
      </w:r>
      <w:proofErr w:type="spellEnd"/>
      <w:r w:rsidRPr="00604863">
        <w:rPr>
          <w:rFonts w:ascii="Courier New" w:hAnsi="Courier New" w:cs="Courier New"/>
        </w:rPr>
        <w:t>{Baum12}. Despite of some promising results, these studies show that current retrievals underestimate cloud top estimates for optically thin clouds even when the full potential of MODIS spectral resolution is used.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129"/>
      <w:r w:rsidRPr="00604863">
        <w:rPr>
          <w:rFonts w:ascii="Courier New" w:hAnsi="Courier New" w:cs="Courier New"/>
        </w:rPr>
        <w:t xml:space="preserve">There are numerous studies that evaluate the performance of the aforementioned retrievals for cloud cover with weather station data, such as </w:t>
      </w:r>
      <w:ins w:id="130" w:author="Adam Povey" w:date="2017-04-25T11:14:00Z">
        <w:r w:rsidR="00EE784C">
          <w:rPr>
            <w:rFonts w:ascii="Courier New" w:hAnsi="Courier New" w:cs="Courier New"/>
          </w:rPr>
          <w:t>over</w:t>
        </w:r>
      </w:ins>
      <w:del w:id="131" w:author="Adam Povey" w:date="2017-04-25T11:14:00Z">
        <w:r w:rsidRPr="00604863" w:rsidDel="00EE784C">
          <w:rPr>
            <w:rFonts w:ascii="Courier New" w:hAnsi="Courier New" w:cs="Courier New"/>
          </w:rPr>
          <w:delText>for</w:delText>
        </w:r>
      </w:del>
      <w:r w:rsidRPr="00604863">
        <w:rPr>
          <w:rFonts w:ascii="Courier New" w:hAnsi="Courier New" w:cs="Courier New"/>
        </w:rPr>
        <w:t xml:space="preserve"> the Mediterranean \</w:t>
      </w:r>
      <w:proofErr w:type="spellStart"/>
      <w:r w:rsidRPr="00604863">
        <w:rPr>
          <w:rFonts w:ascii="Courier New" w:hAnsi="Courier New" w:cs="Courier New"/>
        </w:rPr>
        <w:t>citep</w:t>
      </w:r>
      <w:proofErr w:type="spellEnd"/>
      <w:r w:rsidRPr="00604863">
        <w:rPr>
          <w:rFonts w:ascii="Courier New" w:hAnsi="Courier New" w:cs="Courier New"/>
        </w:rPr>
        <w:t xml:space="preserve">{Sanchez17} and </w:t>
      </w:r>
      <w:commentRangeStart w:id="132"/>
      <w:del w:id="133" w:author="Adam Povey" w:date="2017-04-25T11:15:00Z">
        <w:r w:rsidRPr="00604863" w:rsidDel="00EE784C">
          <w:rPr>
            <w:rFonts w:ascii="Courier New" w:hAnsi="Courier New" w:cs="Courier New"/>
          </w:rPr>
          <w:delText xml:space="preserve">conterminous </w:delText>
        </w:r>
      </w:del>
      <w:commentRangeEnd w:id="132"/>
      <w:r w:rsidR="00EE784C">
        <w:rPr>
          <w:rStyle w:val="Kommentarzeichen"/>
          <w:rFonts w:asciiTheme="minorHAnsi" w:hAnsiTheme="minorHAnsi"/>
        </w:rPr>
        <w:commentReference w:id="132"/>
      </w:r>
      <w:ins w:id="134" w:author="Adam Povey" w:date="2017-04-25T11:17:00Z">
        <w:r w:rsidR="00EA6FBA">
          <w:rPr>
            <w:rFonts w:ascii="Courier New" w:hAnsi="Courier New" w:cs="Courier New"/>
          </w:rPr>
          <w:t>contiguous</w:t>
        </w:r>
      </w:ins>
      <w:ins w:id="135" w:author="Adam Povey" w:date="2017-04-25T11:15:00Z">
        <w:r w:rsidR="00EE784C" w:rsidRPr="00604863">
          <w:rPr>
            <w:rFonts w:ascii="Courier New" w:hAnsi="Courier New" w:cs="Courier New"/>
          </w:rPr>
          <w:t xml:space="preserve"> </w:t>
        </w:r>
      </w:ins>
      <w:r w:rsidRPr="00604863">
        <w:rPr>
          <w:rFonts w:ascii="Courier New" w:hAnsi="Courier New" w:cs="Courier New"/>
        </w:rPr>
        <w:t>United States \</w:t>
      </w:r>
      <w:proofErr w:type="spellStart"/>
      <w:r w:rsidRPr="00604863">
        <w:rPr>
          <w:rFonts w:ascii="Courier New" w:hAnsi="Courier New" w:cs="Courier New"/>
        </w:rPr>
        <w:t>citep</w:t>
      </w:r>
      <w:proofErr w:type="spellEnd"/>
      <w:r w:rsidRPr="00604863">
        <w:rPr>
          <w:rFonts w:ascii="Courier New" w:hAnsi="Courier New" w:cs="Courier New"/>
        </w:rPr>
        <w:t xml:space="preserve">{Sun15}. The results are variable, but generally show that the inter-annual correlation is </w:t>
      </w:r>
      <w:ins w:id="136" w:author="Adam Povey" w:date="2017-04-25T11:17:00Z">
        <w:r w:rsidR="00EA6FBA">
          <w:rPr>
            <w:rFonts w:ascii="Courier New" w:hAnsi="Courier New" w:cs="Courier New"/>
          </w:rPr>
          <w:t>highest</w:t>
        </w:r>
      </w:ins>
      <w:commentRangeStart w:id="137"/>
      <w:del w:id="138" w:author="Adam Povey" w:date="2017-04-25T11:17:00Z">
        <w:r w:rsidRPr="00604863" w:rsidDel="00EA6FBA">
          <w:rPr>
            <w:rFonts w:ascii="Courier New" w:hAnsi="Courier New" w:cs="Courier New"/>
          </w:rPr>
          <w:delText>best</w:delText>
        </w:r>
      </w:del>
      <w:commentRangeEnd w:id="137"/>
      <w:r w:rsidR="00EA6FBA">
        <w:rPr>
          <w:rStyle w:val="Kommentarzeichen"/>
          <w:rFonts w:asciiTheme="minorHAnsi" w:hAnsiTheme="minorHAnsi"/>
        </w:rPr>
        <w:commentReference w:id="137"/>
      </w:r>
      <w:r w:rsidRPr="00604863">
        <w:rPr>
          <w:rFonts w:ascii="Courier New" w:hAnsi="Courier New" w:cs="Courier New"/>
        </w:rPr>
        <w:t xml:space="preserve"> for PATMOS-X (up to r = 0.94) and </w:t>
      </w:r>
      <w:ins w:id="139" w:author="Adam Povey" w:date="2017-04-25T11:28:00Z">
        <w:r w:rsidR="00E6207D">
          <w:rPr>
            <w:rFonts w:ascii="Courier New" w:hAnsi="Courier New" w:cs="Courier New"/>
          </w:rPr>
          <w:t>lowest</w:t>
        </w:r>
      </w:ins>
      <w:del w:id="140" w:author="Adam Povey" w:date="2017-04-25T11:28:00Z">
        <w:r w:rsidRPr="00604863" w:rsidDel="00E6207D">
          <w:rPr>
            <w:rFonts w:ascii="Courier New" w:hAnsi="Courier New" w:cs="Courier New"/>
          </w:rPr>
          <w:delText>worst</w:delText>
        </w:r>
      </w:del>
      <w:r w:rsidRPr="00604863">
        <w:rPr>
          <w:rFonts w:ascii="Courier New" w:hAnsi="Courier New" w:cs="Courier New"/>
        </w:rPr>
        <w:t xml:space="preserve"> for CLARA-A1 (r = 0.20 -- 0.7). More importantly, these studies emphasize the difficulty of deriving reliable cloud cover trends from AVHRR time series</w:t>
      </w:r>
      <w:del w:id="141" w:author="Adam Povey" w:date="2017-04-25T11:28:00Z">
        <w:r w:rsidRPr="00604863" w:rsidDel="00E6207D">
          <w:rPr>
            <w:rFonts w:ascii="Courier New" w:hAnsi="Courier New" w:cs="Courier New"/>
          </w:rPr>
          <w:delText xml:space="preserve"> data</w:delText>
        </w:r>
      </w:del>
      <w:r w:rsidRPr="00604863">
        <w:rPr>
          <w:rFonts w:ascii="Courier New" w:hAnsi="Courier New" w:cs="Courier New"/>
        </w:rPr>
        <w:t xml:space="preserve">, as the retrievals overestimate </w:t>
      </w:r>
      <w:ins w:id="142" w:author="Adam Povey" w:date="2017-04-25T11:28:00Z">
        <w:r w:rsidR="00E6207D">
          <w:rPr>
            <w:rFonts w:ascii="Courier New" w:hAnsi="Courier New" w:cs="Courier New"/>
          </w:rPr>
          <w:t xml:space="preserve">the change in </w:t>
        </w:r>
      </w:ins>
      <w:r w:rsidRPr="00604863">
        <w:rPr>
          <w:rFonts w:ascii="Courier New" w:hAnsi="Courier New" w:cs="Courier New"/>
        </w:rPr>
        <w:t>cloud cover</w:t>
      </w:r>
      <w:del w:id="143" w:author="Adam Povey" w:date="2017-04-25T11:28:00Z">
        <w:r w:rsidRPr="00604863" w:rsidDel="00E6207D">
          <w:rPr>
            <w:rFonts w:ascii="Courier New" w:hAnsi="Courier New" w:cs="Courier New"/>
          </w:rPr>
          <w:delText xml:space="preserve"> decrease</w:delText>
        </w:r>
      </w:del>
      <w:r w:rsidRPr="00604863">
        <w:rPr>
          <w:rFonts w:ascii="Courier New" w:hAnsi="Courier New" w:cs="Courier New"/>
        </w:rPr>
        <w:t xml:space="preserve"> by as much as an order of magnitude \</w:t>
      </w:r>
      <w:proofErr w:type="spellStart"/>
      <w:r w:rsidRPr="00604863">
        <w:rPr>
          <w:rFonts w:ascii="Courier New" w:hAnsi="Courier New" w:cs="Courier New"/>
        </w:rPr>
        <w:t>citep</w:t>
      </w:r>
      <w:proofErr w:type="spellEnd"/>
      <w:r w:rsidRPr="00604863">
        <w:rPr>
          <w:rFonts w:ascii="Courier New" w:hAnsi="Courier New" w:cs="Courier New"/>
        </w:rPr>
        <w:t>{Sun15}. There are also several evaluation or validation studies for individual retrieval algorithms. Differences between PATMOS-X microphysical retrievals using MODIS data and the collocated MYD06 product are within retrieval uncertainty \</w:t>
      </w:r>
      <w:proofErr w:type="spellStart"/>
      <w:r w:rsidRPr="00604863">
        <w:rPr>
          <w:rFonts w:ascii="Courier New" w:hAnsi="Courier New" w:cs="Courier New"/>
        </w:rPr>
        <w:t>citep</w:t>
      </w:r>
      <w:proofErr w:type="spellEnd"/>
      <w:r w:rsidRPr="00604863">
        <w:rPr>
          <w:rFonts w:ascii="Courier New" w:hAnsi="Courier New" w:cs="Courier New"/>
        </w:rPr>
        <w:t xml:space="preserve">{Walther12}. CLARA-A2 underestimates global CTH by 840 m compared to CALIPSO. </w:t>
      </w:r>
      <w:ins w:id="144" w:author="Adam Povey" w:date="2017-04-25T11:29:00Z">
        <w:r w:rsidR="00E6207D">
          <w:rPr>
            <w:rFonts w:ascii="Courier New" w:hAnsi="Courier New" w:cs="Courier New"/>
          </w:rPr>
          <w:t>Comparing CLARA-A2 to</w:t>
        </w:r>
      </w:ins>
      <w:del w:id="145" w:author="Adam Povey" w:date="2017-04-25T11:29:00Z">
        <w:r w:rsidRPr="00604863" w:rsidDel="00E6207D">
          <w:rPr>
            <w:rFonts w:ascii="Courier New" w:hAnsi="Courier New" w:cs="Courier New"/>
          </w:rPr>
          <w:delText>For</w:delText>
        </w:r>
      </w:del>
      <w:r w:rsidRPr="00604863">
        <w:rPr>
          <w:rFonts w:ascii="Courier New" w:hAnsi="Courier New" w:cs="Courier New"/>
        </w:rPr>
        <w:t xml:space="preserve"> PATMOS-X, MODIS C6 and ISCCP, </w:t>
      </w:r>
      <w:del w:id="146" w:author="Adam Povey" w:date="2017-04-25T11:29:00Z">
        <w:r w:rsidRPr="00604863" w:rsidDel="00E6207D">
          <w:rPr>
            <w:rFonts w:ascii="Courier New" w:hAnsi="Courier New" w:cs="Courier New"/>
          </w:rPr>
          <w:delText>CLARA-A2</w:delText>
        </w:r>
      </w:del>
      <w:ins w:id="147" w:author="Adam Povey" w:date="2017-04-25T11:29:00Z">
        <w:r w:rsidR="00E6207D">
          <w:rPr>
            <w:rFonts w:ascii="Courier New" w:hAnsi="Courier New" w:cs="Courier New"/>
          </w:rPr>
          <w:t>it</w:t>
        </w:r>
      </w:ins>
      <w:r w:rsidRPr="00604863">
        <w:rPr>
          <w:rFonts w:ascii="Courier New" w:hAnsi="Courier New" w:cs="Courier New"/>
        </w:rPr>
        <w:t xml:space="preserve"> underestimates global CTP by 4--90 </w:t>
      </w:r>
      <w:proofErr w:type="spellStart"/>
      <w:r w:rsidRPr="00604863">
        <w:rPr>
          <w:rFonts w:ascii="Courier New" w:hAnsi="Courier New" w:cs="Courier New"/>
        </w:rPr>
        <w:t>hPa</w:t>
      </w:r>
      <w:proofErr w:type="spellEnd"/>
      <w:r w:rsidRPr="00604863">
        <w:rPr>
          <w:rFonts w:ascii="Courier New" w:hAnsi="Courier New" w:cs="Courier New"/>
        </w:rPr>
        <w:t xml:space="preserve"> and has a cloud phase bias of lower than 9\% \</w:t>
      </w:r>
      <w:proofErr w:type="spellStart"/>
      <w:r w:rsidRPr="00604863">
        <w:rPr>
          <w:rFonts w:ascii="Courier New" w:hAnsi="Courier New" w:cs="Courier New"/>
        </w:rPr>
        <w:t>citep</w:t>
      </w:r>
      <w:proofErr w:type="spellEnd"/>
      <w:r w:rsidRPr="00604863">
        <w:rPr>
          <w:rFonts w:ascii="Courier New" w:hAnsi="Courier New" w:cs="Courier New"/>
        </w:rPr>
        <w:t xml:space="preserve">{CLARA_A2_PVIR}. MODIS C6 CTH bias for low-level boundary layer water clouds is 197 m compared to CALIOP, and the phase detection has been improved for optically thin ice clouds. However, the detection of </w:t>
      </w:r>
      <w:proofErr w:type="spellStart"/>
      <w:r w:rsidRPr="00604863">
        <w:rPr>
          <w:rFonts w:ascii="Courier New" w:hAnsi="Courier New" w:cs="Courier New"/>
        </w:rPr>
        <w:t>supercooled</w:t>
      </w:r>
      <w:proofErr w:type="spellEnd"/>
      <w:r w:rsidRPr="00604863">
        <w:rPr>
          <w:rFonts w:ascii="Courier New" w:hAnsi="Courier New" w:cs="Courier New"/>
        </w:rPr>
        <w:t xml:space="preserve"> water clouds remains problematic \</w:t>
      </w:r>
      <w:proofErr w:type="spellStart"/>
      <w:r w:rsidRPr="00604863">
        <w:rPr>
          <w:rFonts w:ascii="Courier New" w:hAnsi="Courier New" w:cs="Courier New"/>
        </w:rPr>
        <w:t>citep</w:t>
      </w:r>
      <w:proofErr w:type="spellEnd"/>
      <w:r w:rsidRPr="00604863">
        <w:rPr>
          <w:rFonts w:ascii="Courier New" w:hAnsi="Courier New" w:cs="Courier New"/>
        </w:rPr>
        <w:t>{Baum12}. For MODIS C5, global CTH was underestimated relative to CALIOP by 1.4 km \</w:t>
      </w:r>
      <w:proofErr w:type="spellStart"/>
      <w:r w:rsidRPr="00604863">
        <w:rPr>
          <w:rFonts w:ascii="Courier New" w:hAnsi="Courier New" w:cs="Courier New"/>
        </w:rPr>
        <w:t>citep</w:t>
      </w:r>
      <w:proofErr w:type="spellEnd"/>
      <w:r w:rsidRPr="00604863">
        <w:rPr>
          <w:rFonts w:ascii="Courier New" w:hAnsi="Courier New" w:cs="Courier New"/>
        </w:rPr>
        <w:t>{Holz08}.</w:t>
      </w:r>
      <w:commentRangeEnd w:id="129"/>
      <w:r w:rsidR="00EA6FBA">
        <w:rPr>
          <w:rStyle w:val="Kommentarzeichen"/>
          <w:rFonts w:asciiTheme="minorHAnsi" w:hAnsiTheme="minorHAnsi"/>
        </w:rPr>
        <w:commentReference w:id="129"/>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Satellite observations of clouds are available for the </w:t>
      </w:r>
      <w:del w:id="148" w:author="Adam Povey" w:date="2017-04-25T11:53:00Z">
        <w:r w:rsidRPr="00604863" w:rsidDel="00E878E9">
          <w:rPr>
            <w:rFonts w:ascii="Courier New" w:hAnsi="Courier New" w:cs="Courier New"/>
          </w:rPr>
          <w:delText xml:space="preserve">past </w:delText>
        </w:r>
      </w:del>
      <w:ins w:id="149" w:author="Adam Povey" w:date="2017-04-25T11:53:00Z">
        <w:r w:rsidR="00E878E9">
          <w:rPr>
            <w:rFonts w:ascii="Courier New" w:hAnsi="Courier New" w:cs="Courier New"/>
          </w:rPr>
          <w:t>l</w:t>
        </w:r>
        <w:r w:rsidR="00E878E9" w:rsidRPr="00604863">
          <w:rPr>
            <w:rFonts w:ascii="Courier New" w:hAnsi="Courier New" w:cs="Courier New"/>
          </w:rPr>
          <w:t xml:space="preserve">ast </w:t>
        </w:r>
      </w:ins>
      <w:r w:rsidRPr="00604863">
        <w:rPr>
          <w:rFonts w:ascii="Courier New" w:hAnsi="Courier New" w:cs="Courier New"/>
        </w:rPr>
        <w:t xml:space="preserve">40 years. However, </w:t>
      </w:r>
      <w:del w:id="150" w:author="Adam Povey" w:date="2017-04-25T11:30:00Z">
        <w:r w:rsidRPr="00604863" w:rsidDel="00E6207D">
          <w:rPr>
            <w:rFonts w:ascii="Courier New" w:hAnsi="Courier New" w:cs="Courier New"/>
          </w:rPr>
          <w:delText xml:space="preserve">the production of climatologies and trend analyses is a complicated task. </w:delText>
        </w:r>
      </w:del>
      <w:del w:id="151" w:author="Adam Povey" w:date="2017-04-25T11:53:00Z">
        <w:r w:rsidRPr="00604863" w:rsidDel="00E878E9">
          <w:rPr>
            <w:rFonts w:ascii="Courier New" w:hAnsi="Courier New" w:cs="Courier New"/>
          </w:rPr>
          <w:delText>D</w:delText>
        </w:r>
      </w:del>
      <w:ins w:id="152" w:author="Adam Povey" w:date="2017-04-25T11:53:00Z">
        <w:r w:rsidR="00E878E9">
          <w:rPr>
            <w:rFonts w:ascii="Courier New" w:hAnsi="Courier New" w:cs="Courier New"/>
          </w:rPr>
          <w:t>d</w:t>
        </w:r>
      </w:ins>
      <w:r w:rsidRPr="00604863">
        <w:rPr>
          <w:rFonts w:ascii="Courier New" w:hAnsi="Courier New" w:cs="Courier New"/>
        </w:rPr>
        <w:t>ata need to be carefully processed and analysed in order to derive a consistent long-term data record from several inter-calibrated satellite platforms. Consistency can be traded for continuity, and multi-platform algorithms could exploit additional data when newer sensors become available. Modern sensors provide improved spectral and spatial resolutions</w:t>
      </w:r>
      <w:del w:id="153" w:author="Adam Povey" w:date="2017-04-25T11:30:00Z">
        <w:r w:rsidRPr="00604863" w:rsidDel="00E6207D">
          <w:rPr>
            <w:rFonts w:ascii="Courier New" w:hAnsi="Courier New" w:cs="Courier New"/>
          </w:rPr>
          <w:delText>,</w:delText>
        </w:r>
      </w:del>
      <w:r w:rsidRPr="00604863">
        <w:rPr>
          <w:rFonts w:ascii="Courier New" w:hAnsi="Courier New" w:cs="Courier New"/>
        </w:rPr>
        <w:t xml:space="preserve"> and</w:t>
      </w:r>
      <w:ins w:id="154" w:author="Adam Povey" w:date="2017-04-25T11:30:00Z">
        <w:r w:rsidR="00E6207D">
          <w:rPr>
            <w:rFonts w:ascii="Courier New" w:hAnsi="Courier New" w:cs="Courier New"/>
          </w:rPr>
          <w:t>,</w:t>
        </w:r>
      </w:ins>
      <w:r w:rsidRPr="00604863">
        <w:rPr>
          <w:rFonts w:ascii="Courier New" w:hAnsi="Courier New" w:cs="Courier New"/>
        </w:rPr>
        <w:t xml:space="preserve"> thus</w:t>
      </w:r>
      <w:ins w:id="155" w:author="Adam Povey" w:date="2017-04-25T11:30:00Z">
        <w:r w:rsidR="00E6207D">
          <w:rPr>
            <w:rFonts w:ascii="Courier New" w:hAnsi="Courier New" w:cs="Courier New"/>
          </w:rPr>
          <w:t>,</w:t>
        </w:r>
      </w:ins>
      <w:r w:rsidRPr="00604863">
        <w:rPr>
          <w:rFonts w:ascii="Courier New" w:hAnsi="Courier New" w:cs="Courier New"/>
        </w:rPr>
        <w:t xml:space="preserve"> potentially better cloud retrievals. However, their data records are too short to produce climatologies of </w:t>
      </w:r>
      <w:del w:id="156" w:author="Adam Povey" w:date="2017-04-25T11:54:00Z">
        <w:r w:rsidRPr="00604863" w:rsidDel="00E878E9">
          <w:rPr>
            <w:rFonts w:ascii="Courier New" w:hAnsi="Courier New" w:cs="Courier New"/>
          </w:rPr>
          <w:delText xml:space="preserve">$&gt;$ </w:delText>
        </w:r>
      </w:del>
      <w:ins w:id="157" w:author="Adam Povey" w:date="2017-04-25T11:54:00Z">
        <w:r w:rsidR="00E878E9">
          <w:rPr>
            <w:rFonts w:ascii="Courier New" w:hAnsi="Courier New" w:cs="Courier New"/>
          </w:rPr>
          <w:t>at least</w:t>
        </w:r>
        <w:r w:rsidR="00E878E9" w:rsidRPr="00604863">
          <w:rPr>
            <w:rFonts w:ascii="Courier New" w:hAnsi="Courier New" w:cs="Courier New"/>
          </w:rPr>
          <w:t xml:space="preserve"> </w:t>
        </w:r>
      </w:ins>
      <w:r w:rsidRPr="00604863">
        <w:rPr>
          <w:rFonts w:ascii="Courier New" w:hAnsi="Courier New" w:cs="Courier New"/>
        </w:rPr>
        <w:t xml:space="preserve">30 years, and discontinuities are built into time series when higher resolution satellite data are input to the processing. Major complications of cloud retrievals </w:t>
      </w:r>
      <w:del w:id="158" w:author="Adam Povey" w:date="2017-04-25T11:55:00Z">
        <w:r w:rsidRPr="00604863" w:rsidDel="00E878E9">
          <w:rPr>
            <w:rFonts w:ascii="Courier New" w:hAnsi="Courier New" w:cs="Courier New"/>
          </w:rPr>
          <w:delText xml:space="preserve">are </w:delText>
        </w:r>
      </w:del>
      <w:ins w:id="159" w:author="Adam Povey" w:date="2017-04-25T11:55:00Z">
        <w:r w:rsidR="00E878E9">
          <w:rPr>
            <w:rFonts w:ascii="Courier New" w:hAnsi="Courier New" w:cs="Courier New"/>
          </w:rPr>
          <w:t>include</w:t>
        </w:r>
        <w:r w:rsidR="00E878E9" w:rsidRPr="00604863">
          <w:rPr>
            <w:rFonts w:ascii="Courier New" w:hAnsi="Courier New" w:cs="Courier New"/>
          </w:rPr>
          <w:t xml:space="preserve"> </w:t>
        </w:r>
      </w:ins>
      <w:r w:rsidRPr="00604863">
        <w:rPr>
          <w:rFonts w:ascii="Courier New" w:hAnsi="Courier New" w:cs="Courier New"/>
        </w:rPr>
        <w:t xml:space="preserve">optically transparent clouds, multi-layer or overlapping clouds, and effective cloud top height determination. The degree to which these complications can be addressed depends on the nature of the retrieval and the type of input satellite data used. MODIS provides a much larger spectral </w:t>
      </w:r>
      <w:del w:id="160" w:author="Adam Povey" w:date="2017-04-25T11:56:00Z">
        <w:r w:rsidRPr="00604863" w:rsidDel="00E878E9">
          <w:rPr>
            <w:rFonts w:ascii="Courier New" w:hAnsi="Courier New" w:cs="Courier New"/>
          </w:rPr>
          <w:delText xml:space="preserve">resolution </w:delText>
        </w:r>
      </w:del>
      <w:ins w:id="161" w:author="Adam Povey" w:date="2017-04-25T11:56:00Z">
        <w:r w:rsidR="00E878E9">
          <w:rPr>
            <w:rFonts w:ascii="Courier New" w:hAnsi="Courier New" w:cs="Courier New"/>
          </w:rPr>
          <w:t>sampling</w:t>
        </w:r>
        <w:r w:rsidR="00E878E9" w:rsidRPr="00604863">
          <w:rPr>
            <w:rFonts w:ascii="Courier New" w:hAnsi="Courier New" w:cs="Courier New"/>
          </w:rPr>
          <w:t xml:space="preserve"> </w:t>
        </w:r>
      </w:ins>
      <w:r w:rsidRPr="00604863">
        <w:rPr>
          <w:rFonts w:ascii="Courier New" w:hAnsi="Courier New" w:cs="Courier New"/>
        </w:rPr>
        <w:t xml:space="preserve">than </w:t>
      </w:r>
      <w:del w:id="162" w:author="Adam Povey" w:date="2017-04-25T11:56:00Z">
        <w:r w:rsidRPr="00604863" w:rsidDel="000F7C79">
          <w:rPr>
            <w:rFonts w:ascii="Courier New" w:hAnsi="Courier New" w:cs="Courier New"/>
          </w:rPr>
          <w:delText xml:space="preserve">just </w:delText>
        </w:r>
      </w:del>
      <w:r w:rsidRPr="00604863">
        <w:rPr>
          <w:rFonts w:ascii="Courier New" w:hAnsi="Courier New" w:cs="Courier New"/>
        </w:rPr>
        <w:t>the six AVHRR heritage channels. MODIS and atmospheric sounders are clearly superior when detecting cloud height through the application of the ``CO2-slicing'' technique. However, when consistent climatologies are to be built, time series length and spatiotemporal resolution limit the choice in retrieval type and input satellite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European Space Agency has established the ESA Climate Change Initiative program \</w:t>
      </w:r>
      <w:proofErr w:type="spellStart"/>
      <w:r w:rsidRPr="00604863">
        <w:rPr>
          <w:rFonts w:ascii="Courier New" w:hAnsi="Courier New" w:cs="Courier New"/>
        </w:rPr>
        <w:t>citep</w:t>
      </w:r>
      <w:proofErr w:type="spellEnd"/>
      <w:r w:rsidRPr="00604863">
        <w:rPr>
          <w:rFonts w:ascii="Courier New" w:hAnsi="Courier New" w:cs="Courier New"/>
        </w:rPr>
        <w:t xml:space="preserve">{ESA_CCI_web,Hollmann13} in order to </w:t>
      </w:r>
      <w:del w:id="163" w:author="Adam Povey" w:date="2017-04-25T11:58:00Z">
        <w:r w:rsidRPr="00604863" w:rsidDel="000F7C79">
          <w:rPr>
            <w:rFonts w:ascii="Courier New" w:hAnsi="Courier New" w:cs="Courier New"/>
          </w:rPr>
          <w:delText xml:space="preserve">tackle the problems outlined above and to </w:delText>
        </w:r>
      </w:del>
      <w:r w:rsidRPr="00604863">
        <w:rPr>
          <w:rFonts w:ascii="Courier New" w:hAnsi="Courier New" w:cs="Courier New"/>
        </w:rPr>
        <w:t xml:space="preserve">advance </w:t>
      </w:r>
      <w:del w:id="164" w:author="Adam Povey" w:date="2017-04-25T11:58:00Z">
        <w:r w:rsidRPr="00604863" w:rsidDel="000F7C79">
          <w:rPr>
            <w:rFonts w:ascii="Courier New" w:hAnsi="Courier New" w:cs="Courier New"/>
          </w:rPr>
          <w:delText xml:space="preserve">the </w:delText>
        </w:r>
      </w:del>
      <w:r w:rsidRPr="00604863">
        <w:rPr>
          <w:rFonts w:ascii="Courier New" w:hAnsi="Courier New" w:cs="Courier New"/>
        </w:rPr>
        <w:t xml:space="preserve">knowledge of the climate system. The project's primary focus is the production of thirteen Essential Climate Variables (ECVs) for </w:t>
      </w:r>
      <w:del w:id="165" w:author="Adam Povey" w:date="2017-04-25T11:58:00Z">
        <w:r w:rsidRPr="00604863" w:rsidDel="000F7C79">
          <w:rPr>
            <w:rFonts w:ascii="Courier New" w:hAnsi="Courier New" w:cs="Courier New"/>
          </w:rPr>
          <w:delText xml:space="preserve">the three domains </w:delText>
        </w:r>
      </w:del>
      <w:r w:rsidRPr="00604863">
        <w:rPr>
          <w:rFonts w:ascii="Courier New" w:hAnsi="Courier New" w:cs="Courier New"/>
        </w:rPr>
        <w:t>ocean, atmosphere, and land</w:t>
      </w:r>
      <w:ins w:id="166" w:author="Adam Povey" w:date="2017-04-25T11:59:00Z">
        <w:r w:rsidR="000F7C79">
          <w:rPr>
            <w:rFonts w:ascii="Courier New" w:hAnsi="Courier New" w:cs="Courier New"/>
          </w:rPr>
          <w:t xml:space="preserve"> including</w:t>
        </w:r>
      </w:ins>
      <w:del w:id="167" w:author="Adam Povey" w:date="2017-04-25T11:59:00Z">
        <w:r w:rsidRPr="00604863" w:rsidDel="000F7C79">
          <w:rPr>
            <w:rFonts w:ascii="Courier New" w:hAnsi="Courier New" w:cs="Courier New"/>
          </w:rPr>
          <w:delText>. ECVs are being produced for various climate drivers such as</w:delText>
        </w:r>
      </w:del>
      <w:r w:rsidRPr="00604863">
        <w:rPr>
          <w:rFonts w:ascii="Courier New" w:hAnsi="Courier New" w:cs="Courier New"/>
        </w:rPr>
        <w:t xml:space="preserve"> ozone, sea surface temperature, ice sheets, and clouds. </w:t>
      </w:r>
      <w:commentRangeStart w:id="168"/>
      <w:r w:rsidRPr="00604863">
        <w:rPr>
          <w:rFonts w:ascii="Courier New" w:hAnsi="Courier New" w:cs="Courier New"/>
        </w:rPr>
        <w:t xml:space="preserve">This study has been financed as part of the cloud ECV component </w:t>
      </w:r>
      <w:r w:rsidRPr="00604863">
        <w:rPr>
          <w:rFonts w:ascii="Courier New" w:hAnsi="Courier New" w:cs="Courier New"/>
        </w:rPr>
        <w:lastRenderedPageBreak/>
        <w:t>of ESA CCI \</w:t>
      </w:r>
      <w:proofErr w:type="spellStart"/>
      <w:r w:rsidRPr="00604863">
        <w:rPr>
          <w:rFonts w:ascii="Courier New" w:hAnsi="Courier New" w:cs="Courier New"/>
        </w:rPr>
        <w:t>citep</w:t>
      </w:r>
      <w:proofErr w:type="spellEnd"/>
      <w:r w:rsidRPr="00604863">
        <w:rPr>
          <w:rFonts w:ascii="Courier New" w:hAnsi="Courier New" w:cs="Courier New"/>
        </w:rPr>
        <w:t>{</w:t>
      </w:r>
      <w:proofErr w:type="spellStart"/>
      <w:r w:rsidRPr="00604863">
        <w:rPr>
          <w:rFonts w:ascii="Courier New" w:hAnsi="Courier New" w:cs="Courier New"/>
        </w:rPr>
        <w:t>ESA_Cloud_CCI_web</w:t>
      </w:r>
      <w:proofErr w:type="spellEnd"/>
      <w:r w:rsidRPr="00604863">
        <w:rPr>
          <w:rFonts w:ascii="Courier New" w:hAnsi="Courier New" w:cs="Courier New"/>
        </w:rPr>
        <w:t>}</w:t>
      </w:r>
      <w:commentRangeEnd w:id="168"/>
      <w:r w:rsidR="000F7C79">
        <w:rPr>
          <w:rStyle w:val="Kommentarzeichen"/>
          <w:rFonts w:asciiTheme="minorHAnsi" w:hAnsiTheme="minorHAnsi"/>
        </w:rPr>
        <w:commentReference w:id="168"/>
      </w:r>
      <w:r w:rsidRPr="00604863">
        <w:rPr>
          <w:rFonts w:ascii="Courier New" w:hAnsi="Courier New" w:cs="Courier New"/>
        </w:rPr>
        <w:t>. The main objective of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is to develop a state-of-the-art </w:t>
      </w:r>
      <w:del w:id="169" w:author="Adam Povey" w:date="2017-04-25T12:00:00Z">
        <w:r w:rsidRPr="00604863" w:rsidDel="000F7C79">
          <w:rPr>
            <w:rFonts w:ascii="Courier New" w:hAnsi="Courier New" w:cs="Courier New"/>
          </w:rPr>
          <w:delText xml:space="preserve">open </w:delText>
        </w:r>
      </w:del>
      <w:ins w:id="170" w:author="Adam Povey" w:date="2017-04-25T12:00:00Z">
        <w:r w:rsidR="000F7C79" w:rsidRPr="00604863">
          <w:rPr>
            <w:rFonts w:ascii="Courier New" w:hAnsi="Courier New" w:cs="Courier New"/>
          </w:rPr>
          <w:t>open</w:t>
        </w:r>
        <w:r w:rsidR="000F7C79">
          <w:rPr>
            <w:rFonts w:ascii="Courier New" w:hAnsi="Courier New" w:cs="Courier New"/>
          </w:rPr>
          <w:t>-</w:t>
        </w:r>
      </w:ins>
      <w:r w:rsidRPr="00604863">
        <w:rPr>
          <w:rFonts w:ascii="Courier New" w:hAnsi="Courier New" w:cs="Courier New"/>
        </w:rPr>
        <w:t>source community cloud retrieval algorithm</w:t>
      </w:r>
      <w:del w:id="171" w:author="Adam Povey" w:date="2017-04-25T12:00:00Z">
        <w:r w:rsidRPr="00604863" w:rsidDel="000F7C79">
          <w:rPr>
            <w:rFonts w:ascii="Courier New" w:hAnsi="Courier New" w:cs="Courier New"/>
          </w:rPr>
          <w:delText>,</w:delText>
        </w:r>
      </w:del>
      <w:r w:rsidRPr="00604863">
        <w:rPr>
          <w:rFonts w:ascii="Courier New" w:hAnsi="Courier New" w:cs="Courier New"/>
        </w:rPr>
        <w:t xml:space="preserve"> which is capable of processing passive imager data for a number of \</w:t>
      </w:r>
      <w:proofErr w:type="spellStart"/>
      <w:r w:rsidRPr="00604863">
        <w:rPr>
          <w:rFonts w:ascii="Courier New" w:hAnsi="Courier New" w:cs="Courier New"/>
        </w:rPr>
        <w:t>mbox</w:t>
      </w:r>
      <w:proofErr w:type="spellEnd"/>
      <w:r w:rsidRPr="00604863">
        <w:rPr>
          <w:rFonts w:ascii="Courier New" w:hAnsi="Courier New" w:cs="Courier New"/>
        </w:rPr>
        <w:t xml:space="preserve">{(non-)European} satellites covering several decades. We used satellite data </w:t>
      </w:r>
      <w:del w:id="172" w:author="Adam Povey" w:date="2017-04-25T12:02:00Z">
        <w:r w:rsidRPr="00604863" w:rsidDel="000F7C79">
          <w:rPr>
            <w:rFonts w:ascii="Courier New" w:hAnsi="Courier New" w:cs="Courier New"/>
          </w:rPr>
          <w:delText xml:space="preserve">as retrieval input </w:delText>
        </w:r>
      </w:del>
      <w:r w:rsidRPr="00604863">
        <w:rPr>
          <w:rFonts w:ascii="Courier New" w:hAnsi="Courier New" w:cs="Courier New"/>
        </w:rPr>
        <w:t>from MODIS Aqua and Terra (2000--2014) \</w:t>
      </w:r>
      <w:proofErr w:type="spellStart"/>
      <w:r w:rsidRPr="00604863">
        <w:rPr>
          <w:rFonts w:ascii="Courier New" w:hAnsi="Courier New" w:cs="Courier New"/>
        </w:rPr>
        <w:t>citep</w:t>
      </w:r>
      <w:proofErr w:type="spellEnd"/>
      <w:r w:rsidRPr="00604863">
        <w:rPr>
          <w:rFonts w:ascii="Courier New" w:hAnsi="Courier New" w:cs="Courier New"/>
        </w:rPr>
        <w:t>{King92}, AVHRR on NOAA-7 to NOAA-19 and METOPA (1978--2014) \</w:t>
      </w:r>
      <w:proofErr w:type="spellStart"/>
      <w:r w:rsidRPr="00604863">
        <w:rPr>
          <w:rFonts w:ascii="Courier New" w:hAnsi="Courier New" w:cs="Courier New"/>
        </w:rPr>
        <w:t>citep</w:t>
      </w:r>
      <w:proofErr w:type="spellEnd"/>
      <w:r w:rsidRPr="00604863">
        <w:rPr>
          <w:rFonts w:ascii="Courier New" w:hAnsi="Courier New" w:cs="Courier New"/>
        </w:rPr>
        <w:t>{Jacobowitz03}, and AATSR on ENVISAT (</w:t>
      </w:r>
      <w:del w:id="173" w:author="Adam Povey" w:date="2017-04-25T12:01:00Z">
        <w:r w:rsidRPr="00604863" w:rsidDel="000F7C79">
          <w:rPr>
            <w:rFonts w:ascii="Courier New" w:hAnsi="Courier New" w:cs="Courier New"/>
          </w:rPr>
          <w:delText>?</w:delText>
        </w:r>
      </w:del>
      <w:ins w:id="174" w:author="Adam Povey" w:date="2017-04-25T12:01:00Z">
        <w:r w:rsidR="000F7C79">
          <w:rPr>
            <w:rFonts w:ascii="Courier New" w:hAnsi="Courier New" w:cs="Courier New"/>
          </w:rPr>
          <w:t>1995</w:t>
        </w:r>
      </w:ins>
      <w:r w:rsidRPr="00604863">
        <w:rPr>
          <w:rFonts w:ascii="Courier New" w:hAnsi="Courier New" w:cs="Courier New"/>
        </w:rPr>
        <w:t>--</w:t>
      </w:r>
      <w:del w:id="175" w:author="Adam Povey" w:date="2017-04-25T12:01:00Z">
        <w:r w:rsidRPr="00604863" w:rsidDel="000F7C79">
          <w:rPr>
            <w:rFonts w:ascii="Courier New" w:hAnsi="Courier New" w:cs="Courier New"/>
          </w:rPr>
          <w:delText>?</w:delText>
        </w:r>
      </w:del>
      <w:ins w:id="176" w:author="Adam Povey" w:date="2017-04-25T12:01:00Z">
        <w:r w:rsidR="000F7C79">
          <w:rPr>
            <w:rFonts w:ascii="Courier New" w:hAnsi="Courier New" w:cs="Courier New"/>
          </w:rPr>
          <w:t>2012</w:t>
        </w:r>
      </w:ins>
      <w:r w:rsidRPr="00604863">
        <w:rPr>
          <w:rFonts w:ascii="Courier New" w:hAnsi="Courier New" w:cs="Courier New"/>
        </w:rPr>
        <w:t>). Only the AVHRR-equivalent channels from MODIS and AATSR are used</w:t>
      </w:r>
      <w:ins w:id="177" w:author="Adam Povey" w:date="2017-04-25T12:01:00Z">
        <w:r w:rsidR="000F7C79">
          <w:rPr>
            <w:rFonts w:ascii="Courier New" w:hAnsi="Courier New" w:cs="Courier New"/>
          </w:rPr>
          <w:t>. Hence</w:t>
        </w:r>
      </w:ins>
      <w:del w:id="178" w:author="Adam Povey" w:date="2017-04-25T12:01:00Z">
        <w:r w:rsidRPr="00604863" w:rsidDel="000F7C79">
          <w:rPr>
            <w:rFonts w:ascii="Courier New" w:hAnsi="Courier New" w:cs="Courier New"/>
          </w:rPr>
          <w:delText>, thus</w:delText>
        </w:r>
      </w:del>
      <w:ins w:id="179" w:author="Adam Povey" w:date="2017-04-25T12:01:00Z">
        <w:r w:rsidR="000F7C79">
          <w:rPr>
            <w:rFonts w:ascii="Courier New" w:hAnsi="Courier New" w:cs="Courier New"/>
          </w:rPr>
          <w:t>,</w:t>
        </w:r>
      </w:ins>
      <w:r w:rsidRPr="00604863">
        <w:rPr>
          <w:rFonts w:ascii="Courier New" w:hAnsi="Courier New" w:cs="Courier New"/>
        </w:rPr>
        <w:t xml:space="preserve"> the resulting retrieval data are henceforth referred to as the ``AVHRR heritage dataset''. Moreover, the resulting time series are carefully validated against </w:t>
      </w:r>
      <w:del w:id="180" w:author="Adam Povey" w:date="2017-04-25T12:02:00Z">
        <w:r w:rsidRPr="00604863" w:rsidDel="000F7C79">
          <w:rPr>
            <w:rFonts w:ascii="Courier New" w:hAnsi="Courier New" w:cs="Courier New"/>
          </w:rPr>
          <w:delText xml:space="preserve">well </w:delText>
        </w:r>
      </w:del>
      <w:ins w:id="181" w:author="Adam Povey" w:date="2017-04-25T12:02:00Z">
        <w:r w:rsidR="000F7C79" w:rsidRPr="00604863">
          <w:rPr>
            <w:rFonts w:ascii="Courier New" w:hAnsi="Courier New" w:cs="Courier New"/>
          </w:rPr>
          <w:t>well</w:t>
        </w:r>
        <w:r w:rsidR="000F7C79">
          <w:rPr>
            <w:rFonts w:ascii="Courier New" w:hAnsi="Courier New" w:cs="Courier New"/>
          </w:rPr>
          <w:t>-</w:t>
        </w:r>
      </w:ins>
      <w:r w:rsidRPr="00604863">
        <w:rPr>
          <w:rFonts w:ascii="Courier New" w:hAnsi="Courier New" w:cs="Courier New"/>
        </w:rPr>
        <w:t xml:space="preserve">established </w:t>
      </w:r>
      <w:commentRangeStart w:id="182"/>
      <w:del w:id="183" w:author="Adam Povey" w:date="2017-04-25T12:02:00Z">
        <w:r w:rsidRPr="00604863" w:rsidDel="000F7C79">
          <w:rPr>
            <w:rFonts w:ascii="Courier New" w:hAnsi="Courier New" w:cs="Courier New"/>
          </w:rPr>
          <w:delText xml:space="preserve">existing </w:delText>
        </w:r>
      </w:del>
      <w:commentRangeEnd w:id="182"/>
      <w:r w:rsidR="000F7C79">
        <w:rPr>
          <w:rStyle w:val="Kommentarzeichen"/>
          <w:rFonts w:asciiTheme="minorHAnsi" w:hAnsiTheme="minorHAnsi"/>
        </w:rPr>
        <w:commentReference w:id="182"/>
      </w:r>
      <w:r w:rsidRPr="00604863">
        <w:rPr>
          <w:rFonts w:ascii="Courier New" w:hAnsi="Courier New" w:cs="Courier New"/>
        </w:rPr>
        <w:t>climatologies (ISCCP, PATMOS-x, CM SAF, and MODIS Collection 6), reanalysis and model data (ERA-Interim and EC-Earth), ground-truth synoptic observations, and CALIPSO Lidar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CC4CL core algorithm was developed in a modular fashion and provides </w:t>
      </w:r>
      <w:del w:id="184" w:author="Adam Povey" w:date="2017-04-25T12:04:00Z">
        <w:r w:rsidRPr="00604863" w:rsidDel="000F7C79">
          <w:rPr>
            <w:rFonts w:ascii="Courier New" w:hAnsi="Courier New" w:cs="Courier New"/>
          </w:rPr>
          <w:delText xml:space="preserve">open </w:delText>
        </w:r>
      </w:del>
      <w:ins w:id="185" w:author="Adam Povey" w:date="2017-04-25T12:04:00Z">
        <w:r w:rsidR="000F7C79" w:rsidRPr="00604863">
          <w:rPr>
            <w:rFonts w:ascii="Courier New" w:hAnsi="Courier New" w:cs="Courier New"/>
          </w:rPr>
          <w:t>open</w:t>
        </w:r>
        <w:r w:rsidR="000F7C79">
          <w:rPr>
            <w:rFonts w:ascii="Courier New" w:hAnsi="Courier New" w:cs="Courier New"/>
          </w:rPr>
          <w:t>-</w:t>
        </w:r>
      </w:ins>
      <w:r w:rsidRPr="00604863">
        <w:rPr>
          <w:rFonts w:ascii="Courier New" w:hAnsi="Courier New" w:cs="Courier New"/>
        </w:rPr>
        <w:t xml:space="preserve">source access to support distribution and </w:t>
      </w:r>
      <w:del w:id="186" w:author="Adam Povey" w:date="2017-04-25T12:04:00Z">
        <w:r w:rsidRPr="00604863" w:rsidDel="000F7C79">
          <w:rPr>
            <w:rFonts w:ascii="Courier New" w:hAnsi="Courier New" w:cs="Courier New"/>
          </w:rPr>
          <w:delText xml:space="preserve">further </w:delText>
        </w:r>
      </w:del>
      <w:r w:rsidRPr="00604863">
        <w:rPr>
          <w:rFonts w:ascii="Courier New" w:hAnsi="Courier New" w:cs="Courier New"/>
        </w:rPr>
        <w:t xml:space="preserve">development within the scientific community. Particular attention was paid to </w:t>
      </w:r>
      <w:del w:id="187" w:author="Adam Povey" w:date="2017-04-25T12:05:00Z">
        <w:r w:rsidRPr="00604863" w:rsidDel="000F7C79">
          <w:rPr>
            <w:rFonts w:ascii="Courier New" w:hAnsi="Courier New" w:cs="Courier New"/>
          </w:rPr>
          <w:delText>provide the flexibility of</w:delText>
        </w:r>
      </w:del>
      <w:ins w:id="188" w:author="Adam Povey" w:date="2017-04-25T12:05:00Z">
        <w:r w:rsidR="000F7C79">
          <w:rPr>
            <w:rFonts w:ascii="Courier New" w:hAnsi="Courier New" w:cs="Courier New"/>
          </w:rPr>
          <w:t>allow</w:t>
        </w:r>
      </w:ins>
      <w:r w:rsidRPr="00604863">
        <w:rPr>
          <w:rFonts w:ascii="Courier New" w:hAnsi="Courier New" w:cs="Courier New"/>
        </w:rPr>
        <w:t xml:space="preserve"> processing </w:t>
      </w:r>
      <w:ins w:id="189" w:author="Adam Povey" w:date="2017-04-25T12:05:00Z">
        <w:r w:rsidR="000F7C79">
          <w:rPr>
            <w:rFonts w:ascii="Courier New" w:hAnsi="Courier New" w:cs="Courier New"/>
          </w:rPr>
          <w:t xml:space="preserve">of </w:t>
        </w:r>
      </w:ins>
      <w:r w:rsidRPr="00604863">
        <w:rPr>
          <w:rFonts w:ascii="Courier New" w:hAnsi="Courier New" w:cs="Courier New"/>
        </w:rPr>
        <w:t xml:space="preserve">multiple instruments with </w:t>
      </w:r>
      <w:del w:id="190" w:author="Adam Povey" w:date="2017-04-25T12:04:00Z">
        <w:r w:rsidRPr="00604863" w:rsidDel="000F7C79">
          <w:rPr>
            <w:rFonts w:ascii="Courier New" w:hAnsi="Courier New" w:cs="Courier New"/>
          </w:rPr>
          <w:delText>one and the same</w:delText>
        </w:r>
      </w:del>
      <w:ins w:id="191" w:author="Adam Povey" w:date="2017-04-25T12:04:00Z">
        <w:r w:rsidR="000F7C79">
          <w:rPr>
            <w:rFonts w:ascii="Courier New" w:hAnsi="Courier New" w:cs="Courier New"/>
          </w:rPr>
          <w:t>a single</w:t>
        </w:r>
      </w:ins>
      <w:r w:rsidRPr="00604863">
        <w:rPr>
          <w:rFonts w:ascii="Courier New" w:hAnsi="Courier New" w:cs="Courier New"/>
        </w:rPr>
        <w:t xml:space="preserve"> framework, thus maximising the consistency of cloud products independent of the sensor source. Across the solar and thermal spectrum, the framework accounts for physical and radiative consistency amongst all output variables and with input satellite radiances. This is an improvement </w:t>
      </w:r>
      <w:ins w:id="192" w:author="Adam Povey" w:date="2017-04-25T12:05:00Z">
        <w:r w:rsidR="000F7C79">
          <w:rPr>
            <w:rFonts w:ascii="Courier New" w:hAnsi="Courier New" w:cs="Courier New"/>
          </w:rPr>
          <w:t>on</w:t>
        </w:r>
      </w:ins>
      <w:del w:id="193" w:author="Adam Povey" w:date="2017-04-25T12:05:00Z">
        <w:r w:rsidRPr="00604863" w:rsidDel="000F7C79">
          <w:rPr>
            <w:rFonts w:ascii="Courier New" w:hAnsi="Courier New" w:cs="Courier New"/>
          </w:rPr>
          <w:delText>compared to</w:delText>
        </w:r>
      </w:del>
      <w:r w:rsidRPr="00604863">
        <w:rPr>
          <w:rFonts w:ascii="Courier New" w:hAnsi="Courier New" w:cs="Courier New"/>
        </w:rPr>
        <w:t xml:space="preserve"> other established retrieval frameworks. These commonly derive COT and CER by adopting the \</w:t>
      </w:r>
      <w:proofErr w:type="spellStart"/>
      <w:r w:rsidRPr="00604863">
        <w:rPr>
          <w:rFonts w:ascii="Courier New" w:hAnsi="Courier New" w:cs="Courier New"/>
        </w:rPr>
        <w:t>citet</w:t>
      </w:r>
      <w:proofErr w:type="spellEnd"/>
      <w:r w:rsidRPr="00604863">
        <w:rPr>
          <w:rFonts w:ascii="Courier New" w:hAnsi="Courier New" w:cs="Courier New"/>
        </w:rPr>
        <w:t xml:space="preserve">{Nakajima90} approach, but </w:t>
      </w:r>
      <w:proofErr w:type="spellStart"/>
      <w:r w:rsidRPr="00604863">
        <w:rPr>
          <w:rFonts w:ascii="Courier New" w:hAnsi="Courier New" w:cs="Courier New"/>
        </w:rPr>
        <w:t>macrophysical</w:t>
      </w:r>
      <w:proofErr w:type="spellEnd"/>
      <w:r w:rsidRPr="00604863">
        <w:rPr>
          <w:rFonts w:ascii="Courier New" w:hAnsi="Courier New" w:cs="Courier New"/>
        </w:rPr>
        <w:t xml:space="preserve"> products are estimated independently and are thus radiatively inconsistent with the former variables. Another </w:t>
      </w:r>
      <w:del w:id="194" w:author="Adam Povey" w:date="2017-04-25T12:06:00Z">
        <w:r w:rsidRPr="00604863" w:rsidDel="007A6824">
          <w:rPr>
            <w:rFonts w:ascii="Courier New" w:hAnsi="Courier New" w:cs="Courier New"/>
          </w:rPr>
          <w:delText xml:space="preserve">key </w:delText>
        </w:r>
      </w:del>
      <w:r w:rsidRPr="00604863">
        <w:rPr>
          <w:rFonts w:ascii="Courier New" w:hAnsi="Courier New" w:cs="Courier New"/>
        </w:rPr>
        <w:t xml:space="preserve">novel feature of CC4CL is the production of uncertainty estimates of retrieval parameters through explicit error propagation from input to output data. With these criteria in mind, the </w:t>
      </w:r>
      <w:del w:id="195" w:author="Adam Povey" w:date="2017-04-25T12:07:00Z">
        <w:r w:rsidRPr="00604863" w:rsidDel="007A6824">
          <w:rPr>
            <w:rFonts w:ascii="Courier New" w:hAnsi="Courier New" w:cs="Courier New"/>
          </w:rPr>
          <w:delText>Oxford and Rutherford Aerosol and Cloud</w:delText>
        </w:r>
      </w:del>
      <w:ins w:id="196" w:author="Adam Povey" w:date="2017-04-25T12:07:00Z">
        <w:r w:rsidR="007A6824">
          <w:rPr>
            <w:rFonts w:ascii="Courier New" w:hAnsi="Courier New" w:cs="Courier New"/>
          </w:rPr>
          <w:t>Optimal Retrieval of Aerosol and Cloud</w:t>
        </w:r>
      </w:ins>
      <w:r w:rsidRPr="00604863">
        <w:rPr>
          <w:rFonts w:ascii="Courier New" w:hAnsi="Courier New" w:cs="Courier New"/>
        </w:rPr>
        <w:t xml:space="preserve"> (ORAC) </w:t>
      </w:r>
      <w:del w:id="197" w:author="Adam Povey" w:date="2017-04-25T12:07:00Z">
        <w:r w:rsidRPr="00604863" w:rsidDel="007A6824">
          <w:rPr>
            <w:rFonts w:ascii="Courier New" w:hAnsi="Courier New" w:cs="Courier New"/>
          </w:rPr>
          <w:delText xml:space="preserve">retrieval </w:delText>
        </w:r>
      </w:del>
      <w:r w:rsidRPr="00604863">
        <w:rPr>
          <w:rFonts w:ascii="Courier New" w:hAnsi="Courier New" w:cs="Courier New"/>
        </w:rPr>
        <w:t>\</w:t>
      </w:r>
      <w:proofErr w:type="spellStart"/>
      <w:r w:rsidRPr="00604863">
        <w:rPr>
          <w:rFonts w:ascii="Courier New" w:hAnsi="Courier New" w:cs="Courier New"/>
        </w:rPr>
        <w:t>citep</w:t>
      </w:r>
      <w:proofErr w:type="spellEnd"/>
      <w:r w:rsidRPr="00604863">
        <w:rPr>
          <w:rFonts w:ascii="Courier New" w:hAnsi="Courier New" w:cs="Courier New"/>
        </w:rPr>
        <w:t xml:space="preserve">{Thomas09, Poulsen12} was chosen </w:t>
      </w:r>
      <w:ins w:id="198" w:author="Adam Povey" w:date="2017-04-25T12:07:00Z">
        <w:r w:rsidR="007A6824">
          <w:rPr>
            <w:rFonts w:ascii="Courier New" w:hAnsi="Courier New" w:cs="Courier New"/>
          </w:rPr>
          <w:t>from</w:t>
        </w:r>
      </w:ins>
      <w:del w:id="199" w:author="Adam Povey" w:date="2017-04-25T12:07:00Z">
        <w:r w:rsidRPr="00604863" w:rsidDel="007A6824">
          <w:rPr>
            <w:rFonts w:ascii="Courier New" w:hAnsi="Courier New" w:cs="Courier New"/>
          </w:rPr>
          <w:delText>out</w:delText>
        </w:r>
      </w:del>
      <w:r w:rsidRPr="00604863">
        <w:rPr>
          <w:rFonts w:ascii="Courier New" w:hAnsi="Courier New" w:cs="Courier New"/>
        </w:rPr>
        <w:t xml:space="preserve"> of three competing algorithms within a </w:t>
      </w:r>
      <w:commentRangeStart w:id="200"/>
      <w:r w:rsidRPr="00604863">
        <w:rPr>
          <w:rFonts w:ascii="Courier New" w:hAnsi="Courier New" w:cs="Courier New"/>
        </w:rPr>
        <w:t>``Round Robin''</w:t>
      </w:r>
      <w:commentRangeEnd w:id="200"/>
      <w:r w:rsidR="007A6824">
        <w:rPr>
          <w:rStyle w:val="Kommentarzeichen"/>
          <w:rFonts w:asciiTheme="minorHAnsi" w:hAnsiTheme="minorHAnsi"/>
        </w:rPr>
        <w:commentReference w:id="200"/>
      </w:r>
      <w:r w:rsidRPr="00604863">
        <w:rPr>
          <w:rFonts w:ascii="Courier New" w:hAnsi="Courier New" w:cs="Courier New"/>
        </w:rPr>
        <w:t xml:space="preserve"> selection process.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201"/>
      <w:r w:rsidRPr="00604863">
        <w:rPr>
          <w:rFonts w:ascii="Courier New" w:hAnsi="Courier New" w:cs="Courier New"/>
        </w:rPr>
        <w:t>In this stu</w:t>
      </w:r>
      <w:commentRangeEnd w:id="201"/>
      <w:r w:rsidR="007A6824">
        <w:rPr>
          <w:rStyle w:val="Kommentarzeichen"/>
          <w:rFonts w:asciiTheme="minorHAnsi" w:hAnsiTheme="minorHAnsi"/>
        </w:rPr>
        <w:commentReference w:id="201"/>
      </w:r>
      <w:r w:rsidRPr="00604863">
        <w:rPr>
          <w:rFonts w:ascii="Courier New" w:hAnsi="Courier New" w:cs="Courier New"/>
        </w:rPr>
        <w:t>dy, we present the key features of the CC4CL processing algorithm. We particularly focus on discussing the novel features of the framework</w:t>
      </w:r>
      <w:del w:id="202" w:author="Adam Povey" w:date="2017-04-25T12:08:00Z">
        <w:r w:rsidRPr="00604863" w:rsidDel="007A6824">
          <w:rPr>
            <w:rFonts w:ascii="Courier New" w:hAnsi="Courier New" w:cs="Courier New"/>
          </w:rPr>
          <w:delText>, which set it apart from other approaches</w:delText>
        </w:r>
      </w:del>
      <w:r w:rsidRPr="00604863">
        <w:rPr>
          <w:rFonts w:ascii="Courier New" w:hAnsi="Courier New" w:cs="Courier New"/>
        </w:rPr>
        <w:t xml:space="preserve">: the optimal estimation approach in general, the explicit uncertainty quantification through rigorous propagation of all known error sources to the final product, and the consistency of our long-term, multi-platform time-series provided </w:t>
      </w:r>
      <w:ins w:id="203" w:author="Adam Povey" w:date="2017-04-25T12:08:00Z">
        <w:r w:rsidR="007A6824">
          <w:rPr>
            <w:rFonts w:ascii="Courier New" w:hAnsi="Courier New" w:cs="Courier New"/>
          </w:rPr>
          <w:t>at</w:t>
        </w:r>
      </w:ins>
      <w:del w:id="204" w:author="Adam Povey" w:date="2017-04-25T12:08:00Z">
        <w:r w:rsidRPr="00604863" w:rsidDel="007A6824">
          <w:rPr>
            <w:rFonts w:ascii="Courier New" w:hAnsi="Courier New" w:cs="Courier New"/>
          </w:rPr>
          <w:delText>on</w:delText>
        </w:r>
      </w:del>
      <w:r w:rsidRPr="00604863">
        <w:rPr>
          <w:rFonts w:ascii="Courier New" w:hAnsi="Courier New" w:cs="Courier New"/>
        </w:rPr>
        <w:t xml:space="preserve"> various resolutions, from 0.5\</w:t>
      </w:r>
      <w:proofErr w:type="spellStart"/>
      <w:r w:rsidRPr="00604863">
        <w:rPr>
          <w:rFonts w:ascii="Courier New" w:hAnsi="Courier New" w:cs="Courier New"/>
        </w:rPr>
        <w:t>textdegree</w:t>
      </w:r>
      <w:proofErr w:type="spellEnd"/>
      <w:r w:rsidRPr="00604863">
        <w:rPr>
          <w:rFonts w:ascii="Courier New" w:hAnsi="Courier New" w:cs="Courier New"/>
        </w:rPr>
        <w:t xml:space="preserve">\ </w:t>
      </w:r>
      <w:del w:id="205" w:author="Adam Povey" w:date="2017-04-25T12:08:00Z">
        <w:r w:rsidRPr="00604863" w:rsidDel="007A6824">
          <w:rPr>
            <w:rFonts w:ascii="Courier New" w:hAnsi="Courier New" w:cs="Courier New"/>
          </w:rPr>
          <w:delText xml:space="preserve">up </w:delText>
        </w:r>
      </w:del>
      <w:r w:rsidRPr="00604863">
        <w:rPr>
          <w:rFonts w:ascii="Courier New" w:hAnsi="Courier New" w:cs="Courier New"/>
        </w:rPr>
        <w:t>to 0.02\</w:t>
      </w:r>
      <w:proofErr w:type="spellStart"/>
      <w:r w:rsidRPr="00604863">
        <w:rPr>
          <w:rFonts w:ascii="Courier New" w:hAnsi="Courier New" w:cs="Courier New"/>
        </w:rPr>
        <w:t>textdegree</w:t>
      </w:r>
      <w:proofErr w:type="spellEnd"/>
      <w:r w:rsidRPr="00604863">
        <w:rPr>
          <w:rFonts w:ascii="Courier New" w:hAnsi="Courier New" w:cs="Courier New"/>
        </w:rPr>
        <w:t xml:space="preserve">. </w:t>
      </w:r>
      <w:del w:id="206" w:author="Adam Povey" w:date="2017-04-25T12:08:00Z">
        <w:r w:rsidRPr="00604863" w:rsidDel="007A6824">
          <w:rPr>
            <w:rFonts w:ascii="Courier New" w:hAnsi="Courier New" w:cs="Courier New"/>
          </w:rPr>
          <w:delText xml:space="preserve">Through </w:delText>
        </w:r>
      </w:del>
      <w:ins w:id="207" w:author="Adam Povey" w:date="2017-04-25T12:08:00Z">
        <w:r w:rsidR="007A6824">
          <w:rPr>
            <w:rFonts w:ascii="Courier New" w:hAnsi="Courier New" w:cs="Courier New"/>
          </w:rPr>
          <w:t>By</w:t>
        </w:r>
        <w:r w:rsidR="007A6824" w:rsidRPr="00604863">
          <w:rPr>
            <w:rFonts w:ascii="Courier New" w:hAnsi="Courier New" w:cs="Courier New"/>
          </w:rPr>
          <w:t xml:space="preserve"> </w:t>
        </w:r>
      </w:ins>
      <w:r w:rsidRPr="00604863">
        <w:rPr>
          <w:rFonts w:ascii="Courier New" w:hAnsi="Courier New" w:cs="Courier New"/>
        </w:rPr>
        <w:t>describing all key input data and processing steps, we inform the future user about important features of this new dataset, and its potential applicability in climate studies. We provide an overview of the retrieved and derived output variables. These are initially validated in a comprehensive and detailed analysis of retrieval results that we collocated with Calipso observations for three scenes in the Arctic and one scene in the Gulf of Guinea/West Africa. The results show that CC4CL produces mixed-layer estimates for cases where optically thin clouds overlap, but provides very realistic estimates of cloud top height and cover for optically thick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\section{Data and methods}\label{</w:t>
      </w:r>
      <w:proofErr w:type="spellStart"/>
      <w:r w:rsidRPr="00604863">
        <w:rPr>
          <w:rFonts w:ascii="Courier New" w:hAnsi="Courier New" w:cs="Courier New"/>
        </w:rPr>
        <w:t>input_data</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\subsection{L1 satellite data}\label{sec:L1_data}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\subsubsection{AVHRR}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Advanced Very High Resolution Radiometer (AVHRR) is a cross-track scanner with a 2900 km swath width, providing almost daily global </w:t>
      </w:r>
      <w:r w:rsidRPr="00604863">
        <w:rPr>
          <w:rFonts w:ascii="Courier New" w:hAnsi="Courier New" w:cs="Courier New"/>
        </w:rPr>
        <w:lastRenderedPageBreak/>
        <w:t>coverage. The sensor is equipped with six spectral channels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tab:channels</w:t>
      </w:r>
      <w:proofErr w:type="spellEnd"/>
      <w:r w:rsidRPr="00604863">
        <w:rPr>
          <w:rFonts w:ascii="Courier New" w:hAnsi="Courier New" w:cs="Courier New"/>
        </w:rPr>
        <w:t>}), out of which only five can be transmitted simultaneously so that either channel 3a or 3b is available. In-flight calibration is performed only for thermal channels</w:t>
      </w:r>
      <w:ins w:id="208" w:author="Adam Povey" w:date="2017-04-25T12:09:00Z">
        <w:r w:rsidR="007A6824">
          <w:rPr>
            <w:rFonts w:ascii="Courier New" w:hAnsi="Courier New" w:cs="Courier New"/>
          </w:rPr>
          <w:t>,</w:t>
        </w:r>
      </w:ins>
      <w:r w:rsidRPr="00604863">
        <w:rPr>
          <w:rFonts w:ascii="Courier New" w:hAnsi="Courier New" w:cs="Courier New"/>
        </w:rPr>
        <w:t xml:space="preserve"> </w:t>
      </w:r>
      <w:ins w:id="209" w:author="Adam Povey" w:date="2017-04-25T12:09:00Z">
        <w:r w:rsidR="007A6824">
          <w:rPr>
            <w:rFonts w:ascii="Courier New" w:hAnsi="Courier New" w:cs="Courier New"/>
          </w:rPr>
          <w:t>using</w:t>
        </w:r>
      </w:ins>
      <w:del w:id="210" w:author="Adam Povey" w:date="2017-04-25T12:09:00Z">
        <w:r w:rsidRPr="00604863" w:rsidDel="007A6824">
          <w:rPr>
            <w:rFonts w:ascii="Courier New" w:hAnsi="Courier New" w:cs="Courier New"/>
          </w:rPr>
          <w:delText>with</w:delText>
        </w:r>
      </w:del>
      <w:r w:rsidRPr="00604863">
        <w:rPr>
          <w:rFonts w:ascii="Courier New" w:hAnsi="Courier New" w:cs="Courier New"/>
        </w:rPr>
        <w:t xml:space="preserve"> a stable blackbody and a space view as references. AVHRR was/is mounted on several NOAA platforms as well as on EUMETSAT's </w:t>
      </w:r>
      <w:proofErr w:type="spellStart"/>
      <w:r w:rsidRPr="00604863">
        <w:rPr>
          <w:rFonts w:ascii="Courier New" w:hAnsi="Courier New" w:cs="Courier New"/>
        </w:rPr>
        <w:t>MetopA</w:t>
      </w:r>
      <w:proofErr w:type="spellEnd"/>
      <w:r w:rsidRPr="00604863">
        <w:rPr>
          <w:rFonts w:ascii="Courier New" w:hAnsi="Courier New" w:cs="Courier New"/>
        </w:rPr>
        <w:t xml:space="preserve">/B, all of which are sun-synchronous, polar orbiting satellites. Due to a lack of orbit control technology for all NOAA AVHRR's, there is considerable orbit drift in equatorial crossing times (ECT) both for morning (ECT $&lt;$ 12:00 LST) and afternoon (ECT $&gt;$ 12:00 LST) satellites. To reduce </w:t>
      </w:r>
      <w:del w:id="211" w:author="Adam Povey" w:date="2017-04-25T12:09:00Z">
        <w:r w:rsidRPr="00604863" w:rsidDel="007A6824">
          <w:rPr>
            <w:rFonts w:ascii="Courier New" w:hAnsi="Courier New" w:cs="Courier New"/>
          </w:rPr>
          <w:delText xml:space="preserve">drift </w:delText>
        </w:r>
      </w:del>
      <w:ins w:id="212" w:author="Adam Povey" w:date="2017-04-25T12:09:00Z">
        <w:r w:rsidR="007A6824" w:rsidRPr="00604863">
          <w:rPr>
            <w:rFonts w:ascii="Courier New" w:hAnsi="Courier New" w:cs="Courier New"/>
          </w:rPr>
          <w:t>drift</w:t>
        </w:r>
        <w:r w:rsidR="007A6824">
          <w:rPr>
            <w:rFonts w:ascii="Courier New" w:hAnsi="Courier New" w:cs="Courier New"/>
          </w:rPr>
          <w:t>-</w:t>
        </w:r>
      </w:ins>
      <w:r w:rsidRPr="00604863">
        <w:rPr>
          <w:rFonts w:ascii="Courier New" w:hAnsi="Courier New" w:cs="Courier New"/>
        </w:rPr>
        <w:t>induced changes in retrieved cloud properties, any AVHRR is replaced with its corresponding</w:t>
      </w:r>
      <w:del w:id="213" w:author="Adam Povey" w:date="2017-04-25T12:09:00Z">
        <w:r w:rsidRPr="00604863" w:rsidDel="007A6824">
          <w:rPr>
            <w:rFonts w:ascii="Courier New" w:hAnsi="Courier New" w:cs="Courier New"/>
          </w:rPr>
          <w:delText xml:space="preserve"> morning or afternoon</w:delText>
        </w:r>
      </w:del>
      <w:r w:rsidRPr="00604863">
        <w:rPr>
          <w:rFonts w:ascii="Courier New" w:hAnsi="Courier New" w:cs="Courier New"/>
        </w:rPr>
        <w:t xml:space="preserve"> successor once available ($=$ the AVHRR prime record). Typically, one morning and one afternoon NOAA satellite are in orbit </w:t>
      </w:r>
      <w:del w:id="214" w:author="Adam Povey" w:date="2017-04-25T12:09:00Z">
        <w:r w:rsidRPr="00604863" w:rsidDel="007A6824">
          <w:rPr>
            <w:rFonts w:ascii="Courier New" w:hAnsi="Courier New" w:cs="Courier New"/>
          </w:rPr>
          <w:delText>simultaneously</w:delText>
        </w:r>
      </w:del>
      <w:ins w:id="215" w:author="Adam Povey" w:date="2017-04-25T12:09:00Z">
        <w:r w:rsidR="007A6824">
          <w:rPr>
            <w:rFonts w:ascii="Courier New" w:hAnsi="Courier New" w:cs="Courier New"/>
          </w:rPr>
          <w:t>at any time</w:t>
        </w:r>
      </w:ins>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CC4CL, we use Global Area Coverage (GAC) L1c data on a reduced spatial resolution of 1.1 km $\times$ 4 km at nadir \</w:t>
      </w:r>
      <w:proofErr w:type="spellStart"/>
      <w:r w:rsidRPr="00604863">
        <w:rPr>
          <w:rFonts w:ascii="Courier New" w:hAnsi="Courier New" w:cs="Courier New"/>
        </w:rPr>
        <w:t>citep</w:t>
      </w:r>
      <w:proofErr w:type="spellEnd"/>
      <w:r w:rsidRPr="00604863">
        <w:rPr>
          <w:rFonts w:ascii="Courier New" w:hAnsi="Courier New" w:cs="Courier New"/>
        </w:rPr>
        <w:t>{Devasthale16}. The AVHRR GAC L1c data record, including advanced inter-calibration efforts, was produced for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and CMSAF \</w:t>
      </w:r>
      <w:proofErr w:type="spellStart"/>
      <w:r w:rsidRPr="00604863">
        <w:rPr>
          <w:rFonts w:ascii="Courier New" w:hAnsi="Courier New" w:cs="Courier New"/>
        </w:rPr>
        <w:t>citep</w:t>
      </w:r>
      <w:proofErr w:type="spellEnd"/>
      <w:r w:rsidRPr="00604863">
        <w:rPr>
          <w:rFonts w:ascii="Courier New" w:hAnsi="Courier New" w:cs="Courier New"/>
        </w:rPr>
        <w:t>{Schulz09,Karlsson13}. CC4CL processed AVHRR data from 08/1981 (NOAA-7) up to 12/2014 (</w:t>
      </w:r>
      <w:proofErr w:type="spellStart"/>
      <w:r w:rsidRPr="00604863">
        <w:rPr>
          <w:rFonts w:ascii="Courier New" w:hAnsi="Courier New" w:cs="Courier New"/>
        </w:rPr>
        <w:t>MetopA</w:t>
      </w:r>
      <w:proofErr w:type="spellEnd"/>
      <w:r w:rsidRPr="00604863">
        <w:rPr>
          <w:rFonts w:ascii="Courier New" w:hAnsi="Courier New" w:cs="Courier New"/>
        </w:rPr>
        <w:t xml:space="preserve"> + NOAA-19). We applied a filtering technique to noisy channel 3b data (cite), and a database algorithm for splitting midnight orbits and blacklisting.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\caption{The CC4CL AVHRR-heritage dataset channel characteristics for AVHRR, AATSR, and MODIS. Instrument noise is in reflectance for CC4CL channels 1-3, and in brightness temperature [K] for channels 4-6.}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l|p</w:t>
      </w:r>
      <w:proofErr w:type="spellEnd"/>
      <w:r w:rsidRPr="00604863">
        <w:rPr>
          <w:rFonts w:ascii="Courier New" w:hAnsi="Courier New" w:cs="Courier New"/>
        </w:rPr>
        <w:t>{0.7cm}p{0.7cm}p{1.8cm}p{0.5cm}}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CC4CL ID &amp; sensor ID &amp; channel width ($\mu m$) &amp; noise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AVHRR &amp; 1 &amp; 1 &amp; 0.58 -- 0.68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0.725 -- 1.10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3a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3b &amp; 3.55 -- 3.93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4 &amp; 10.50 -- 11.50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5 &amp; 11.5 -- 12.5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MODIS &amp; 1 &amp; 1 &amp; 0.62 -- 0.67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0.841 -- 0.876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6 &amp; 1.628 -- 1.652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20 &amp; 3.66 -- 3.84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31 &amp; 10.78 -- 11.28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32 &amp; 11.77 -- 12.27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AATSR &amp; 1 &amp; 1 &amp; 0.545 -- 0.565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0.649 -- 0.669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4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5 &amp; 3.51 -- 3.89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6 &amp; 10.4 -- 11.3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7 &amp; 11.5 -- 12.5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tab:channels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\subsubsection{MODIS}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The Moderate Resolution Imaging </w:t>
      </w:r>
      <w:proofErr w:type="spellStart"/>
      <w:r w:rsidRPr="00604863">
        <w:rPr>
          <w:rFonts w:ascii="Courier New" w:hAnsi="Courier New" w:cs="Courier New"/>
        </w:rPr>
        <w:t>Spectroradiometer</w:t>
      </w:r>
      <w:proofErr w:type="spellEnd"/>
      <w:r w:rsidRPr="00604863">
        <w:rPr>
          <w:rFonts w:ascii="Courier New" w:hAnsi="Courier New" w:cs="Courier New"/>
        </w:rPr>
        <w:t xml:space="preserve"> (MODIS) is carried by NASA's Terra and Aqua satellite platforms in a near sun-synchronous polar orbit at 705 km altitude. Due to orbit control, ECT is </w:t>
      </w:r>
      <w:ins w:id="216" w:author="Adam Povey" w:date="2017-04-25T12:10:00Z">
        <w:r w:rsidR="007A6824">
          <w:rPr>
            <w:rFonts w:ascii="Courier New" w:hAnsi="Courier New" w:cs="Courier New"/>
          </w:rPr>
          <w:t xml:space="preserve">a </w:t>
        </w:r>
      </w:ins>
      <w:r w:rsidRPr="00604863">
        <w:rPr>
          <w:rFonts w:ascii="Courier New" w:hAnsi="Courier New" w:cs="Courier New"/>
        </w:rPr>
        <w:t xml:space="preserve">constant </w:t>
      </w:r>
      <w:del w:id="217" w:author="Adam Povey" w:date="2017-04-25T12:10:00Z">
        <w:r w:rsidRPr="00604863" w:rsidDel="007A6824">
          <w:rPr>
            <w:rFonts w:ascii="Courier New" w:hAnsi="Courier New" w:cs="Courier New"/>
          </w:rPr>
          <w:delText xml:space="preserve">at </w:delText>
        </w:r>
      </w:del>
      <w:r w:rsidRPr="00604863">
        <w:rPr>
          <w:rFonts w:ascii="Courier New" w:hAnsi="Courier New" w:cs="Courier New"/>
        </w:rPr>
        <w:t xml:space="preserve">10:30 LST for Terra, and 13:30 LST for Aqua. The Aqua satellite is a member of the ``A-Train'' constellation, which also includes the CALIPSO and </w:t>
      </w:r>
      <w:proofErr w:type="spellStart"/>
      <w:r w:rsidRPr="00604863">
        <w:rPr>
          <w:rFonts w:ascii="Courier New" w:hAnsi="Courier New" w:cs="Courier New"/>
        </w:rPr>
        <w:t>CloudSat</w:t>
      </w:r>
      <w:proofErr w:type="spellEnd"/>
      <w:r w:rsidRPr="00604863">
        <w:rPr>
          <w:rFonts w:ascii="Courier New" w:hAnsi="Courier New" w:cs="Courier New"/>
        </w:rPr>
        <w:t xml:space="preserve"> satellites. MODIS is a cross-track scanner with a 2330 km swath width, producing a complete near-global coverage in less than two days \</w:t>
      </w:r>
      <w:proofErr w:type="spellStart"/>
      <w:r w:rsidRPr="00604863">
        <w:rPr>
          <w:rFonts w:ascii="Courier New" w:hAnsi="Courier New" w:cs="Courier New"/>
        </w:rPr>
        <w:t>citep</w:t>
      </w:r>
      <w:proofErr w:type="spellEnd"/>
      <w:r w:rsidRPr="00604863">
        <w:rPr>
          <w:rFonts w:ascii="Courier New" w:hAnsi="Courier New" w:cs="Courier New"/>
        </w:rPr>
        <w:t>{Xiong09}.</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is applied to Collection 6 MOD021km (Terra) and MYD021km (Aqua) L1b input data \</w:t>
      </w:r>
      <w:proofErr w:type="spellStart"/>
      <w:r w:rsidRPr="00604863">
        <w:rPr>
          <w:rFonts w:ascii="Courier New" w:hAnsi="Courier New" w:cs="Courier New"/>
        </w:rPr>
        <w:t>citep</w:t>
      </w:r>
      <w:proofErr w:type="spellEnd"/>
      <w:r w:rsidRPr="00604863">
        <w:rPr>
          <w:rFonts w:ascii="Courier New" w:hAnsi="Courier New" w:cs="Courier New"/>
        </w:rPr>
        <w:t xml:space="preserve">{MODIS_L1B}. For the AVHRR-heritage dataset produced here, the NASA Goddard space flight centre performed </w:t>
      </w:r>
      <w:ins w:id="218" w:author="Adam Povey" w:date="2017-04-25T12:10:00Z">
        <w:r w:rsidR="007A6824">
          <w:rPr>
            <w:rFonts w:ascii="Courier New" w:hAnsi="Courier New" w:cs="Courier New"/>
          </w:rPr>
          <w:t>a</w:t>
        </w:r>
      </w:ins>
      <w:del w:id="219" w:author="Adam Povey" w:date="2017-04-25T12:10:00Z">
        <w:r w:rsidRPr="00604863" w:rsidDel="007A6824">
          <w:rPr>
            <w:rFonts w:ascii="Courier New" w:hAnsi="Courier New" w:cs="Courier New"/>
          </w:rPr>
          <w:delText>the</w:delText>
        </w:r>
      </w:del>
      <w:r w:rsidRPr="00604863">
        <w:rPr>
          <w:rFonts w:ascii="Courier New" w:hAnsi="Courier New" w:cs="Courier New"/>
        </w:rPr>
        <w:t xml:space="preserve"> spectral </w:t>
      </w:r>
      <w:proofErr w:type="spellStart"/>
      <w:r w:rsidRPr="00604863">
        <w:rPr>
          <w:rFonts w:ascii="Courier New" w:hAnsi="Courier New" w:cs="Courier New"/>
        </w:rPr>
        <w:t>subsetting</w:t>
      </w:r>
      <w:proofErr w:type="spellEnd"/>
      <w:r w:rsidRPr="00604863">
        <w:rPr>
          <w:rFonts w:ascii="Courier New" w:hAnsi="Courier New" w:cs="Courier New"/>
        </w:rPr>
        <w:t xml:space="preserve"> of the 36 MODIS channels available (see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tab:channels</w:t>
      </w:r>
      <w:proofErr w:type="spellEnd"/>
      <w:r w:rsidRPr="00604863">
        <w:rPr>
          <w:rFonts w:ascii="Courier New" w:hAnsi="Courier New" w:cs="Courier New"/>
        </w:rPr>
        <w:t>} for the channels extracted), and data were directly shipped to ECMWF for archiving. The files are stored in HDF-EOS format at 1km spatial resolution, with the 250 m and 500 m channels having been aggregated to 1 km resolution. MODIS L1b data are organized in granules, each of which contains \</w:t>
      </w:r>
      <w:proofErr w:type="spellStart"/>
      <w:r w:rsidRPr="00604863">
        <w:rPr>
          <w:rFonts w:ascii="Courier New" w:hAnsi="Courier New" w:cs="Courier New"/>
        </w:rPr>
        <w:t>texttildelow</w:t>
      </w:r>
      <w:proofErr w:type="spellEnd"/>
      <w:r w:rsidRPr="00604863">
        <w:rPr>
          <w:rFonts w:ascii="Courier New" w:hAnsi="Courier New" w:cs="Courier New"/>
        </w:rPr>
        <w:t xml:space="preserve"> 5 minutes of MODIS data or \</w:t>
      </w:r>
      <w:proofErr w:type="spellStart"/>
      <w:r w:rsidRPr="00604863">
        <w:rPr>
          <w:rFonts w:ascii="Courier New" w:hAnsi="Courier New" w:cs="Courier New"/>
        </w:rPr>
        <w:t>texttildelow</w:t>
      </w:r>
      <w:proofErr w:type="spellEnd"/>
      <w:r w:rsidRPr="00604863">
        <w:rPr>
          <w:rFonts w:ascii="Courier New" w:hAnsi="Courier New" w:cs="Courier New"/>
        </w:rPr>
        <w:t xml:space="preserve"> 203 scan lines. Geolocation information is provided in separate files for Terra (MOD03) and Aqua (MYD03), containing geodetic latitude and longitude and solar/satellite zenith and azimuth angles. L1b data are corrected for all known instrumental effects through on-board calibrator data, and are organized into a viewing swath matching the geolocation file structure \</w:t>
      </w:r>
      <w:proofErr w:type="spellStart"/>
      <w:r w:rsidRPr="00604863">
        <w:rPr>
          <w:rFonts w:ascii="Courier New" w:hAnsi="Courier New" w:cs="Courier New"/>
        </w:rPr>
        <w:t>citep</w:t>
      </w:r>
      <w:proofErr w:type="spellEnd"/>
      <w:r w:rsidRPr="00604863">
        <w:rPr>
          <w:rFonts w:ascii="Courier New" w:hAnsi="Courier New" w:cs="Courier New"/>
        </w:rPr>
        <w:t xml:space="preserve">{MODIS_PUG}. With CC4CL, we processed data from 02/2000 (Terra) or 08/2002 (Aqua) to 12/2014.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\subsubsection{ATSR-2 and AATSR}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second and third generation Along Track Scanning Radiometers (ATSR-2 and Advanced ATSR, \</w:t>
      </w:r>
      <w:proofErr w:type="spellStart"/>
      <w:r w:rsidRPr="00604863">
        <w:rPr>
          <w:rFonts w:ascii="Courier New" w:hAnsi="Courier New" w:cs="Courier New"/>
        </w:rPr>
        <w:t>citet</w:t>
      </w:r>
      <w:proofErr w:type="spellEnd"/>
      <w:r w:rsidRPr="00604863">
        <w:rPr>
          <w:rFonts w:ascii="Courier New" w:hAnsi="Courier New" w:cs="Courier New"/>
        </w:rPr>
        <w:t>{Merchant12}) were launched on ESA's polar orbiting satellites ERS-2 and ENVISAT in 04/1995 and 03/2002, respectively. Both platforms were put into a sun-synchronous orbit at \</w:t>
      </w:r>
      <w:proofErr w:type="spellStart"/>
      <w:r w:rsidRPr="00604863">
        <w:rPr>
          <w:rFonts w:ascii="Courier New" w:hAnsi="Courier New" w:cs="Courier New"/>
        </w:rPr>
        <w:t>texttildelow</w:t>
      </w:r>
      <w:proofErr w:type="spellEnd"/>
      <w:r w:rsidRPr="00604863">
        <w:rPr>
          <w:rFonts w:ascii="Courier New" w:hAnsi="Courier New" w:cs="Courier New"/>
        </w:rPr>
        <w:t xml:space="preserve"> 780 km altitude, with ECT $=$ 10:30 LST for ERS-2 and ECT $=$ 10:00 for ENVISAT. Both ATSRs are identical in their overall configuration except for data transfer bandwidth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tab:channels</w:t>
      </w:r>
      <w:proofErr w:type="spellEnd"/>
      <w:r w:rsidRPr="00604863">
        <w:rPr>
          <w:rFonts w:ascii="Courier New" w:hAnsi="Courier New" w:cs="Courier New"/>
        </w:rPr>
        <w:t xml:space="preserve">}). ATSR is designed to be </w:t>
      </w:r>
      <w:del w:id="220" w:author="Adam Povey" w:date="2017-04-25T12:10:00Z">
        <w:r w:rsidRPr="00604863" w:rsidDel="007A6824">
          <w:rPr>
            <w:rFonts w:ascii="Courier New" w:hAnsi="Courier New" w:cs="Courier New"/>
          </w:rPr>
          <w:delText xml:space="preserve">self </w:delText>
        </w:r>
      </w:del>
      <w:ins w:id="221" w:author="Adam Povey" w:date="2017-04-25T12:10:00Z">
        <w:r w:rsidR="007A6824" w:rsidRPr="00604863">
          <w:rPr>
            <w:rFonts w:ascii="Courier New" w:hAnsi="Courier New" w:cs="Courier New"/>
          </w:rPr>
          <w:t>self</w:t>
        </w:r>
        <w:r w:rsidR="007A6824">
          <w:rPr>
            <w:rFonts w:ascii="Courier New" w:hAnsi="Courier New" w:cs="Courier New"/>
          </w:rPr>
          <w:t>-</w:t>
        </w:r>
      </w:ins>
      <w:r w:rsidRPr="00604863">
        <w:rPr>
          <w:rFonts w:ascii="Courier New" w:hAnsi="Courier New" w:cs="Courier New"/>
        </w:rPr>
        <w:t xml:space="preserve">calibrating, with two on-board black-body targets for </w:t>
      </w:r>
      <w:del w:id="222" w:author="Adam Povey" w:date="2017-04-25T12:10:00Z">
        <w:r w:rsidRPr="00604863" w:rsidDel="007A6824">
          <w:rPr>
            <w:rFonts w:ascii="Courier New" w:hAnsi="Courier New" w:cs="Courier New"/>
          </w:rPr>
          <w:delText xml:space="preserve">calibration of </w:delText>
        </w:r>
      </w:del>
      <w:r w:rsidRPr="00604863">
        <w:rPr>
          <w:rFonts w:ascii="Courier New" w:hAnsi="Courier New" w:cs="Courier New"/>
        </w:rPr>
        <w:t>the thermal channels</w:t>
      </w:r>
      <w:ins w:id="223" w:author="Adam Povey" w:date="2017-04-25T12:12:00Z">
        <w:r w:rsidR="007A6824">
          <w:rPr>
            <w:rFonts w:ascii="Courier New" w:hAnsi="Courier New" w:cs="Courier New"/>
          </w:rPr>
          <w:t xml:space="preserve"> </w:t>
        </w:r>
      </w:ins>
      <w:del w:id="224" w:author="Adam Povey" w:date="2017-04-25T12:10:00Z">
        <w:r w:rsidRPr="00604863" w:rsidDel="007A6824">
          <w:rPr>
            <w:rFonts w:ascii="Courier New" w:hAnsi="Courier New" w:cs="Courier New"/>
          </w:rPr>
          <w:delText xml:space="preserve">, </w:delText>
        </w:r>
      </w:del>
      <w:r w:rsidRPr="00604863">
        <w:rPr>
          <w:rFonts w:ascii="Courier New" w:hAnsi="Courier New" w:cs="Courier New"/>
        </w:rPr>
        <w:t xml:space="preserve">and a sun-illuminated opal </w:t>
      </w:r>
      <w:del w:id="225" w:author="Adam Povey" w:date="2017-04-25T12:10:00Z">
        <w:r w:rsidRPr="00604863" w:rsidDel="007A6824">
          <w:rPr>
            <w:rFonts w:ascii="Courier New" w:hAnsi="Courier New" w:cs="Courier New"/>
          </w:rPr>
          <w:delText>visible c</w:delText>
        </w:r>
      </w:del>
      <w:del w:id="226" w:author="Adam Povey" w:date="2017-04-25T12:11:00Z">
        <w:r w:rsidRPr="00604863" w:rsidDel="007A6824">
          <w:rPr>
            <w:rFonts w:ascii="Courier New" w:hAnsi="Courier New" w:cs="Courier New"/>
          </w:rPr>
          <w:delText xml:space="preserve">alibration </w:delText>
        </w:r>
      </w:del>
      <w:r w:rsidRPr="00604863">
        <w:rPr>
          <w:rFonts w:ascii="Courier New" w:hAnsi="Courier New" w:cs="Courier New"/>
        </w:rPr>
        <w:t xml:space="preserve">target for the visible/near-infrared channels. ATSR uses a </w:t>
      </w:r>
      <w:del w:id="227" w:author="Adam Povey" w:date="2017-04-25T12:12:00Z">
        <w:r w:rsidRPr="00604863" w:rsidDel="007A6824">
          <w:rPr>
            <w:rFonts w:ascii="Courier New" w:hAnsi="Courier New" w:cs="Courier New"/>
          </w:rPr>
          <w:delText xml:space="preserve">dual </w:delText>
        </w:r>
      </w:del>
      <w:ins w:id="228" w:author="Adam Povey" w:date="2017-04-25T12:12:00Z">
        <w:r w:rsidR="007A6824" w:rsidRPr="00604863">
          <w:rPr>
            <w:rFonts w:ascii="Courier New" w:hAnsi="Courier New" w:cs="Courier New"/>
          </w:rPr>
          <w:t>dual</w:t>
        </w:r>
        <w:r w:rsidR="007A6824">
          <w:rPr>
            <w:rFonts w:ascii="Courier New" w:hAnsi="Courier New" w:cs="Courier New"/>
          </w:rPr>
          <w:t>-</w:t>
        </w:r>
      </w:ins>
      <w:r w:rsidRPr="00604863">
        <w:rPr>
          <w:rFonts w:ascii="Courier New" w:hAnsi="Courier New" w:cs="Courier New"/>
        </w:rPr>
        <w:t>view system: a nadir view, and a forward view scanning the surface at an angle of 55\</w:t>
      </w:r>
      <w:proofErr w:type="spellStart"/>
      <w:r w:rsidRPr="00604863">
        <w:rPr>
          <w:rFonts w:ascii="Courier New" w:hAnsi="Courier New" w:cs="Courier New"/>
        </w:rPr>
        <w:t>textdegree</w:t>
      </w:r>
      <w:proofErr w:type="spellEnd"/>
      <w:r w:rsidRPr="00604863">
        <w:rPr>
          <w:rFonts w:ascii="Courier New" w:hAnsi="Courier New" w:cs="Courier New"/>
        </w:rPr>
        <w:t>. The continuous scanning pattern produces a nadir resolution of approximately 1 km $\times$ 1 km with a swath width of 512 pixels or \</w:t>
      </w:r>
      <w:proofErr w:type="spellStart"/>
      <w:r w:rsidRPr="00604863">
        <w:rPr>
          <w:rFonts w:ascii="Courier New" w:hAnsi="Courier New" w:cs="Courier New"/>
        </w:rPr>
        <w:t>texttildelow</w:t>
      </w:r>
      <w:proofErr w:type="spellEnd"/>
      <w:r w:rsidRPr="00604863">
        <w:rPr>
          <w:rFonts w:ascii="Courier New" w:hAnsi="Courier New" w:cs="Courier New"/>
        </w:rPr>
        <w:t xml:space="preserve"> 500 km, providing global coverage every six days.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used no forward view data for cloud retrievals, as the 3-dimensional cloud structure produces parallax effects which are not accounted for within the current forward model. With CC4CL, we processed ATSR data from (operational?) launch date until 05/2003 (ERS-2) and 04/2012 (ENVISAT).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\subsection{Auxiliary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\subsubsection{ERA-Interim}\label{</w:t>
      </w:r>
      <w:proofErr w:type="spellStart"/>
      <w:r w:rsidRPr="00604863">
        <w:rPr>
          <w:rFonts w:ascii="Courier New" w:hAnsi="Courier New" w:cs="Courier New"/>
        </w:rPr>
        <w:t>sec:ERA-Interim</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 ERA-Interim data as an </w:t>
      </w:r>
      <w:proofErr w:type="spellStart"/>
      <w:r w:rsidRPr="00604863">
        <w:rPr>
          <w:rFonts w:ascii="Courier New" w:hAnsi="Courier New" w:cs="Courier New"/>
        </w:rPr>
        <w:t>apriori</w:t>
      </w:r>
      <w:proofErr w:type="spellEnd"/>
      <w:r w:rsidRPr="00604863">
        <w:rPr>
          <w:rFonts w:ascii="Courier New" w:hAnsi="Courier New" w:cs="Courier New"/>
        </w:rPr>
        <w:t xml:space="preserve"> and first-guess input for the optimal estimation retrieval, and as input for the neural network cloud mask. ERA-Interim is a reanalysis of the global atmosphere, and is available from 1979 until today \</w:t>
      </w:r>
      <w:proofErr w:type="spellStart"/>
      <w:r w:rsidRPr="00604863">
        <w:rPr>
          <w:rFonts w:ascii="Courier New" w:hAnsi="Courier New" w:cs="Courier New"/>
        </w:rPr>
        <w:t>citep</w:t>
      </w:r>
      <w:proofErr w:type="spellEnd"/>
      <w:r w:rsidRPr="00604863">
        <w:rPr>
          <w:rFonts w:ascii="Courier New" w:hAnsi="Courier New" w:cs="Courier New"/>
        </w:rPr>
        <w:t xml:space="preserve">{ERAInterim,Dee11}. The atmospheric profile variables are defined at 60 vertical levels. The original horizontal resolution is defined through a T255 spherical-harmonic representation for the basic dynamical fields, and through a reduced </w:t>
      </w:r>
      <w:r w:rsidRPr="00604863">
        <w:rPr>
          <w:rFonts w:ascii="Courier New" w:hAnsi="Courier New" w:cs="Courier New"/>
        </w:rPr>
        <w:lastRenderedPageBreak/>
        <w:t>Gaussian grid with \</w:t>
      </w:r>
      <w:proofErr w:type="spellStart"/>
      <w:r w:rsidRPr="00604863">
        <w:rPr>
          <w:rFonts w:ascii="Courier New" w:hAnsi="Courier New" w:cs="Courier New"/>
        </w:rPr>
        <w:t>texttildelow</w:t>
      </w:r>
      <w:proofErr w:type="spellEnd"/>
      <w:r w:rsidRPr="00604863">
        <w:rPr>
          <w:rFonts w:ascii="Courier New" w:hAnsi="Courier New" w:cs="Courier New"/>
        </w:rPr>
        <w:t xml:space="preserve"> 79 km spacing </w:t>
      </w:r>
      <w:del w:id="229" w:author="Adam Povey" w:date="2017-04-25T12:12:00Z">
        <w:r w:rsidRPr="00604863" w:rsidDel="007A6824">
          <w:rPr>
            <w:rFonts w:ascii="Courier New" w:hAnsi="Courier New" w:cs="Courier New"/>
          </w:rPr>
          <w:delText xml:space="preserve">fur </w:delText>
        </w:r>
      </w:del>
      <w:ins w:id="230" w:author="Adam Povey" w:date="2017-04-25T12:12:00Z">
        <w:r w:rsidR="007A6824" w:rsidRPr="00604863">
          <w:rPr>
            <w:rFonts w:ascii="Courier New" w:hAnsi="Courier New" w:cs="Courier New"/>
          </w:rPr>
          <w:t>f</w:t>
        </w:r>
        <w:r w:rsidR="007A6824">
          <w:rPr>
            <w:rFonts w:ascii="Courier New" w:hAnsi="Courier New" w:cs="Courier New"/>
          </w:rPr>
          <w:t>o</w:t>
        </w:r>
        <w:r w:rsidR="007A6824" w:rsidRPr="00604863">
          <w:rPr>
            <w:rFonts w:ascii="Courier New" w:hAnsi="Courier New" w:cs="Courier New"/>
          </w:rPr>
          <w:t xml:space="preserve">r </w:t>
        </w:r>
      </w:ins>
      <w:r w:rsidRPr="00604863">
        <w:rPr>
          <w:rFonts w:ascii="Courier New" w:hAnsi="Courier New" w:cs="Courier New"/>
        </w:rPr>
        <w:t>surface fields. We downloaded ERA-Interim data from the ECMWF's MARS archive at a default spatial resolution of 0.72\</w:t>
      </w:r>
      <w:proofErr w:type="spellStart"/>
      <w:r w:rsidRPr="00604863">
        <w:rPr>
          <w:rFonts w:ascii="Courier New" w:hAnsi="Courier New" w:cs="Courier New"/>
        </w:rPr>
        <w:t>textdegree</w:t>
      </w:r>
      <w:proofErr w:type="spellEnd"/>
      <w:r w:rsidRPr="00604863">
        <w:rPr>
          <w:rFonts w:ascii="Courier New" w:hAnsi="Courier New" w:cs="Courier New"/>
        </w:rPr>
        <w:t xml:space="preserve">, and at </w:t>
      </w:r>
      <w:commentRangeStart w:id="231"/>
      <w:r w:rsidRPr="00604863">
        <w:rPr>
          <w:rFonts w:ascii="Courier New" w:hAnsi="Courier New" w:cs="Courier New"/>
        </w:rPr>
        <w:t>0.1\</w:t>
      </w:r>
      <w:proofErr w:type="spellStart"/>
      <w:r w:rsidRPr="00604863">
        <w:rPr>
          <w:rFonts w:ascii="Courier New" w:hAnsi="Courier New" w:cs="Courier New"/>
        </w:rPr>
        <w:t>textdegree</w:t>
      </w:r>
      <w:commentRangeEnd w:id="231"/>
      <w:proofErr w:type="spellEnd"/>
      <w:r w:rsidR="0067236B">
        <w:rPr>
          <w:rStyle w:val="Kommentarzeichen"/>
          <w:rFonts w:asciiTheme="minorHAnsi" w:hAnsiTheme="minorHAnsi"/>
        </w:rPr>
        <w:commentReference w:id="231"/>
      </w:r>
      <w:r w:rsidRPr="00604863">
        <w:rPr>
          <w:rFonts w:ascii="Courier New" w:hAnsi="Courier New" w:cs="Courier New"/>
        </w:rPr>
        <w:t>\ for the neural network cloud mask input variables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tab:ERA-Interim</w:t>
      </w:r>
      <w:proofErr w:type="spellEnd"/>
      <w:r w:rsidRPr="00604863">
        <w:rPr>
          <w:rFonts w:ascii="Courier New" w:hAnsi="Courier New" w:cs="Courier New"/>
        </w:rPr>
        <w:t xml:space="preserve">}). We acquired analysis (i.e. not forecast) data at 6-hourly </w:t>
      </w:r>
      <w:proofErr w:type="spellStart"/>
      <w:r w:rsidRPr="00604863">
        <w:rPr>
          <w:rFonts w:ascii="Courier New" w:hAnsi="Courier New" w:cs="Courier New"/>
        </w:rPr>
        <w:t>timesteps</w:t>
      </w:r>
      <w:proofErr w:type="spellEnd"/>
      <w:r w:rsidRPr="00604863">
        <w:rPr>
          <w:rFonts w:ascii="Courier New" w:hAnsi="Courier New" w:cs="Courier New"/>
        </w:rPr>
        <w:t xml:space="preserve">. </w:t>
      </w:r>
      <w:commentRangeStart w:id="232"/>
      <w:r w:rsidRPr="00604863">
        <w:rPr>
          <w:rFonts w:ascii="Courier New" w:hAnsi="Courier New" w:cs="Courier New"/>
        </w:rPr>
        <w:t xml:space="preserve">After download, all files were converted from GRIB to NetCDF format and </w:t>
      </w:r>
      <w:commentRangeEnd w:id="232"/>
      <w:r w:rsidR="0067236B">
        <w:rPr>
          <w:rStyle w:val="Kommentarzeichen"/>
          <w:rFonts w:asciiTheme="minorHAnsi" w:hAnsiTheme="minorHAnsi"/>
        </w:rPr>
        <w:commentReference w:id="232"/>
      </w:r>
      <w:r w:rsidRPr="00604863">
        <w:rPr>
          <w:rFonts w:ascii="Courier New" w:hAnsi="Courier New" w:cs="Courier New"/>
        </w:rPr>
        <w:t xml:space="preserve">remapped to the CC4CL preprocessor grid through </w:t>
      </w:r>
      <w:commentRangeStart w:id="233"/>
      <w:r w:rsidRPr="00604863">
        <w:rPr>
          <w:rFonts w:ascii="Courier New" w:hAnsi="Courier New" w:cs="Courier New"/>
        </w:rPr>
        <w:t>CDO</w:t>
      </w:r>
      <w:commentRangeEnd w:id="233"/>
      <w:r w:rsidR="007A6824">
        <w:rPr>
          <w:rStyle w:val="Kommentarzeichen"/>
          <w:rFonts w:asciiTheme="minorHAnsi" w:hAnsiTheme="minorHAnsi"/>
        </w:rPr>
        <w:commentReference w:id="233"/>
      </w:r>
      <w:r w:rsidRPr="00604863">
        <w:rPr>
          <w:rFonts w:ascii="Courier New" w:hAnsi="Courier New" w:cs="Courier New"/>
        </w:rPr>
        <w:t>. This was necessary, as ERA-Interim coordinates are defined at the cell boundaries, whereas they are defined at the cell centres within CC4CL. The reanalysis data are temporally interpolated onto the satellite image's centre time</w:t>
      </w:r>
      <w:del w:id="234" w:author="Adam Povey" w:date="2017-04-25T12:22:00Z">
        <w:r w:rsidRPr="00604863" w:rsidDel="0067236B">
          <w:rPr>
            <w:rFonts w:ascii="Courier New" w:hAnsi="Courier New" w:cs="Courier New"/>
          </w:rPr>
          <w:delText>. Two ERA-Interim files before and after this time are</w:delText>
        </w:r>
      </w:del>
      <w:ins w:id="235" w:author="Adam Povey" w:date="2017-04-25T12:22:00Z">
        <w:r w:rsidR="0067236B">
          <w:rPr>
            <w:rFonts w:ascii="Courier New" w:hAnsi="Courier New" w:cs="Courier New"/>
          </w:rPr>
          <w:t xml:space="preserve"> by</w:t>
        </w:r>
      </w:ins>
      <w:r w:rsidRPr="00604863">
        <w:rPr>
          <w:rFonts w:ascii="Courier New" w:hAnsi="Courier New" w:cs="Courier New"/>
        </w:rPr>
        <w:t xml:space="preserve"> linearly weighted </w:t>
      </w:r>
      <w:ins w:id="236" w:author="Adam Povey" w:date="2017-04-25T12:22:00Z">
        <w:r w:rsidR="0067236B">
          <w:rPr>
            <w:rFonts w:ascii="Courier New" w:hAnsi="Courier New" w:cs="Courier New"/>
          </w:rPr>
          <w:t>the files before and after</w:t>
        </w:r>
      </w:ins>
      <w:del w:id="237" w:author="Adam Povey" w:date="2017-04-25T12:22:00Z">
        <w:r w:rsidRPr="00604863" w:rsidDel="0067236B">
          <w:rPr>
            <w:rFonts w:ascii="Courier New" w:hAnsi="Courier New" w:cs="Courier New"/>
          </w:rPr>
          <w:delText>as a function of their relative time differences</w:delText>
        </w:r>
      </w:del>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ERA-Interim's land-surface model still needs to be improved in terms of its simulation of soil hydrology and snow cover. This affects the utilization of satellite data over land surfaces within ERA-Interim, which has negative effects on the representation of clouds and precipitation \</w:t>
      </w:r>
      <w:proofErr w:type="spellStart"/>
      <w:r w:rsidRPr="00604863">
        <w:rPr>
          <w:rFonts w:ascii="Courier New" w:hAnsi="Courier New" w:cs="Courier New"/>
        </w:rPr>
        <w:t>citep</w:t>
      </w:r>
      <w:proofErr w:type="spellEnd"/>
      <w:r w:rsidRPr="00604863">
        <w:rPr>
          <w:rFonts w:ascii="Courier New" w:hAnsi="Courier New" w:cs="Courier New"/>
        </w:rPr>
        <w:t>{</w:t>
      </w:r>
      <w:proofErr w:type="spellStart"/>
      <w:r w:rsidRPr="00604863">
        <w:rPr>
          <w:rFonts w:ascii="Courier New" w:hAnsi="Courier New" w:cs="Courier New"/>
        </w:rPr>
        <w:t>ERAInterim</w:t>
      </w:r>
      <w:proofErr w:type="spellEnd"/>
      <w:r w:rsidRPr="00604863">
        <w:rPr>
          <w:rFonts w:ascii="Courier New" w:hAnsi="Courier New" w:cs="Courier New"/>
        </w:rPr>
        <w:t>}. The confidence in temperature trend estimates</w:t>
      </w:r>
      <w:ins w:id="238" w:author="Adam Povey" w:date="2017-04-25T12:23:00Z">
        <w:r w:rsidR="0067236B">
          <w:rPr>
            <w:rFonts w:ascii="Courier New" w:hAnsi="Courier New" w:cs="Courier New"/>
          </w:rPr>
          <w:t>,</w:t>
        </w:r>
      </w:ins>
      <w:r w:rsidRPr="00604863">
        <w:rPr>
          <w:rFonts w:ascii="Courier New" w:hAnsi="Courier New" w:cs="Courier New"/>
        </w:rPr>
        <w:t xml:space="preserve"> however</w:t>
      </w:r>
      <w:ins w:id="239" w:author="Adam Povey" w:date="2017-04-25T12:23:00Z">
        <w:r w:rsidR="0067236B">
          <w:rPr>
            <w:rFonts w:ascii="Courier New" w:hAnsi="Courier New" w:cs="Courier New"/>
          </w:rPr>
          <w:t>,</w:t>
        </w:r>
      </w:ins>
      <w:r w:rsidRPr="00604863">
        <w:rPr>
          <w:rFonts w:ascii="Courier New" w:hAnsi="Courier New" w:cs="Courier New"/>
        </w:rPr>
        <w:t xml:space="preserve"> has improved considerably</w:t>
      </w:r>
      <w:del w:id="240" w:author="Adam Povey" w:date="2017-04-25T12:23:00Z">
        <w:r w:rsidRPr="00604863" w:rsidDel="0067236B">
          <w:rPr>
            <w:rFonts w:ascii="Courier New" w:hAnsi="Courier New" w:cs="Courier New"/>
          </w:rPr>
          <w:delText>,</w:delText>
        </w:r>
      </w:del>
      <w:r w:rsidRPr="00604863">
        <w:rPr>
          <w:rFonts w:ascii="Courier New" w:hAnsi="Courier New" w:cs="Courier New"/>
        </w:rPr>
        <w:t xml:space="preserve"> so that ERA-Interim data have been used as an alternative to observational datasets to monitor climate change \</w:t>
      </w:r>
      <w:proofErr w:type="spellStart"/>
      <w:r w:rsidRPr="00604863">
        <w:rPr>
          <w:rFonts w:ascii="Courier New" w:hAnsi="Courier New" w:cs="Courier New"/>
        </w:rPr>
        <w:t>citep</w:t>
      </w:r>
      <w:proofErr w:type="spellEnd"/>
      <w:r w:rsidRPr="00604863">
        <w:rPr>
          <w:rFonts w:ascii="Courier New" w:hAnsi="Courier New" w:cs="Courier New"/>
        </w:rPr>
        <w:t>{Willett10}.</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use}\label{</w:t>
      </w:r>
      <w:proofErr w:type="spellStart"/>
      <w:r w:rsidRPr="00604863">
        <w:rPr>
          <w:rFonts w:ascii="Courier New" w:hAnsi="Courier New" w:cs="Courier New"/>
        </w:rPr>
        <w:t>sec:USGS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241"/>
      <w:r w:rsidRPr="00604863">
        <w:rPr>
          <w:rFonts w:ascii="Courier New" w:hAnsi="Courier New" w:cs="Courier New"/>
        </w:rPr>
        <w:t xml:space="preserve">We downloaded </w:t>
      </w:r>
      <w:commentRangeEnd w:id="241"/>
      <w:r w:rsidR="0067236B">
        <w:rPr>
          <w:rStyle w:val="Kommentarzeichen"/>
          <w:rFonts w:asciiTheme="minorHAnsi" w:hAnsiTheme="minorHAnsi"/>
        </w:rPr>
        <w:commentReference w:id="241"/>
      </w:r>
      <w:r w:rsidRPr="00604863">
        <w:rPr>
          <w:rFonts w:ascii="Courier New" w:hAnsi="Courier New" w:cs="Courier New"/>
        </w:rPr>
        <w:t>USGS Land Use/Land Cover raster data from the global land cover characteristics database \</w:t>
      </w:r>
      <w:proofErr w:type="spellStart"/>
      <w:r w:rsidRPr="00604863">
        <w:rPr>
          <w:rFonts w:ascii="Courier New" w:hAnsi="Courier New" w:cs="Courier New"/>
        </w:rPr>
        <w:t>citep</w:t>
      </w:r>
      <w:proofErr w:type="spellEnd"/>
      <w:r w:rsidRPr="00604863">
        <w:rPr>
          <w:rFonts w:ascii="Courier New" w:hAnsi="Courier New" w:cs="Courier New"/>
        </w:rPr>
        <w:t xml:space="preserve">{USGS}. The USGS data are used as a land sea mask within the optimal estimation retrieval, as well as a land cover </w:t>
      </w:r>
      <w:proofErr w:type="spellStart"/>
      <w:r w:rsidRPr="00604863">
        <w:rPr>
          <w:rFonts w:ascii="Courier New" w:hAnsi="Courier New" w:cs="Courier New"/>
        </w:rPr>
        <w:t>classificator</w:t>
      </w:r>
      <w:proofErr w:type="spellEnd"/>
      <w:r w:rsidRPr="00604863">
        <w:rPr>
          <w:rFonts w:ascii="Courier New" w:hAnsi="Courier New" w:cs="Courier New"/>
        </w:rPr>
        <w:t xml:space="preserve"> within the cloud mask and the Pavolonis cloud typing scheme (update on this?). The dataset is defined on a regular </w:t>
      </w:r>
      <w:proofErr w:type="spellStart"/>
      <w:r w:rsidRPr="00604863">
        <w:rPr>
          <w:rFonts w:ascii="Courier New" w:hAnsi="Courier New" w:cs="Courier New"/>
        </w:rPr>
        <w:t>lat</w:t>
      </w:r>
      <w:proofErr w:type="spellEnd"/>
      <w:r w:rsidRPr="00604863">
        <w:rPr>
          <w:rFonts w:ascii="Courier New" w:hAnsi="Courier New" w:cs="Courier New"/>
        </w:rPr>
        <w:t>/</w:t>
      </w:r>
      <w:proofErr w:type="spellStart"/>
      <w:r w:rsidRPr="00604863">
        <w:rPr>
          <w:rFonts w:ascii="Courier New" w:hAnsi="Courier New" w:cs="Courier New"/>
        </w:rPr>
        <w:t>lon</w:t>
      </w:r>
      <w:proofErr w:type="spellEnd"/>
      <w:r w:rsidRPr="00604863">
        <w:rPr>
          <w:rFonts w:ascii="Courier New" w:hAnsi="Courier New" w:cs="Courier New"/>
        </w:rPr>
        <w:t xml:space="preserve"> grid with 0.05\</w:t>
      </w:r>
      <w:proofErr w:type="spellStart"/>
      <w:r w:rsidRPr="00604863">
        <w:rPr>
          <w:rFonts w:ascii="Courier New" w:hAnsi="Courier New" w:cs="Courier New"/>
        </w:rPr>
        <w:t>textdegree</w:t>
      </w:r>
      <w:proofErr w:type="spellEnd"/>
      <w:r w:rsidRPr="00604863">
        <w:rPr>
          <w:rFonts w:ascii="Courier New" w:hAnsi="Courier New" w:cs="Courier New"/>
        </w:rPr>
        <w:t>\ resolution. The USGS land cover classification was primarily derived from 1 km AVHRR NDVI 10-day composites for April 1992 through March 1993 \</w:t>
      </w:r>
      <w:proofErr w:type="spellStart"/>
      <w:r w:rsidRPr="00604863">
        <w:rPr>
          <w:rFonts w:ascii="Courier New" w:hAnsi="Courier New" w:cs="Courier New"/>
        </w:rPr>
        <w:t>citep</w:t>
      </w:r>
      <w:proofErr w:type="spellEnd"/>
      <w:r w:rsidRPr="00604863">
        <w:rPr>
          <w:rFonts w:ascii="Courier New" w:hAnsi="Courier New" w:cs="Courier New"/>
        </w:rPr>
        <w:t xml:space="preserve">{USGS}.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BRDF}\label{</w:t>
      </w:r>
      <w:proofErr w:type="spellStart"/>
      <w:r w:rsidRPr="00604863">
        <w:rPr>
          <w:rFonts w:ascii="Courier New" w:hAnsi="Courier New" w:cs="Courier New"/>
        </w:rPr>
        <w:t>sec:BRDF</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MODIS Collection 6 BRDF data (MCD43C1, \</w:t>
      </w:r>
      <w:proofErr w:type="spellStart"/>
      <w:r w:rsidRPr="00604863">
        <w:rPr>
          <w:rFonts w:ascii="Courier New" w:hAnsi="Courier New" w:cs="Courier New"/>
        </w:rPr>
        <w:t>citet</w:t>
      </w:r>
      <w:proofErr w:type="spellEnd"/>
      <w:r w:rsidRPr="00604863">
        <w:rPr>
          <w:rFonts w:ascii="Courier New" w:hAnsi="Courier New" w:cs="Courier New"/>
        </w:rPr>
        <w:t>{MODIS_BRDF}), providing kernel weights for the Ross-Thick/Li-Sparse-Reciprocal BRDF model, are used within the retrieval scheme to set surface albedo and bidirectional reflectance distribution conditions. These data are available every 8 days derived from cloud-cleared 16-day Terra and Aqua measurements, and provided in HDF-EOS format at 0.05\</w:t>
      </w:r>
      <w:proofErr w:type="spellStart"/>
      <w:r w:rsidRPr="00604863">
        <w:rPr>
          <w:rFonts w:ascii="Courier New" w:hAnsi="Courier New" w:cs="Courier New"/>
        </w:rPr>
        <w:t>textdegree</w:t>
      </w:r>
      <w:proofErr w:type="spellEnd"/>
      <w:r w:rsidRPr="00604863">
        <w:rPr>
          <w:rFonts w:ascii="Courier New" w:hAnsi="Courier New" w:cs="Courier New"/>
        </w:rPr>
        <w:t xml:space="preserve">\ spatial resolution. MCD43C1 data are classified as </w:t>
      </w:r>
      <w:del w:id="242" w:author="Adam Povey" w:date="2017-04-25T12:24:00Z">
        <w:r w:rsidRPr="00604863" w:rsidDel="0067236B">
          <w:rPr>
            <w:rFonts w:ascii="Courier New" w:hAnsi="Courier New" w:cs="Courier New"/>
          </w:rPr>
          <w:delText xml:space="preserve">high </w:delText>
        </w:r>
      </w:del>
      <w:ins w:id="243" w:author="Adam Povey" w:date="2017-04-25T12:24:00Z">
        <w:r w:rsidR="0067236B" w:rsidRPr="00604863">
          <w:rPr>
            <w:rFonts w:ascii="Courier New" w:hAnsi="Courier New" w:cs="Courier New"/>
          </w:rPr>
          <w:t>high</w:t>
        </w:r>
        <w:r w:rsidR="0067236B">
          <w:rPr>
            <w:rFonts w:ascii="Courier New" w:hAnsi="Courier New" w:cs="Courier New"/>
          </w:rPr>
          <w:t>-</w:t>
        </w:r>
      </w:ins>
      <w:r w:rsidRPr="00604863">
        <w:rPr>
          <w:rFonts w:ascii="Courier New" w:hAnsi="Courier New" w:cs="Courier New"/>
        </w:rPr>
        <w:t xml:space="preserve">quality given sufficient observations, and otherwise a low quality estimate is produced based on climatology anisotropy models. Validation against albedo measurements made at Baseline Surface Radiation Network (BSRN) sites show that the black-sky and white-sky albedo computed from the single sensor MCD43A1 </w:t>
      </w:r>
      <w:del w:id="244" w:author="Adam Povey" w:date="2017-04-25T12:25:00Z">
        <w:r w:rsidRPr="00604863" w:rsidDel="0067236B">
          <w:rPr>
            <w:rFonts w:ascii="Courier New" w:hAnsi="Courier New" w:cs="Courier New"/>
          </w:rPr>
          <w:delText xml:space="preserve">high </w:delText>
        </w:r>
      </w:del>
      <w:ins w:id="245" w:author="Adam Povey" w:date="2017-04-25T12:25:00Z">
        <w:r w:rsidR="0067236B" w:rsidRPr="00604863">
          <w:rPr>
            <w:rFonts w:ascii="Courier New" w:hAnsi="Courier New" w:cs="Courier New"/>
          </w:rPr>
          <w:t>high</w:t>
        </w:r>
        <w:r w:rsidR="0067236B">
          <w:rPr>
            <w:rFonts w:ascii="Courier New" w:hAnsi="Courier New" w:cs="Courier New"/>
          </w:rPr>
          <w:t>-</w:t>
        </w:r>
      </w:ins>
      <w:r w:rsidRPr="00604863">
        <w:rPr>
          <w:rFonts w:ascii="Courier New" w:hAnsi="Courier New" w:cs="Courier New"/>
        </w:rPr>
        <w:t xml:space="preserve">quality product are well within 5\% of the measured albedo, while the </w:t>
      </w:r>
      <w:del w:id="246" w:author="Adam Povey" w:date="2017-04-25T12:25:00Z">
        <w:r w:rsidRPr="00604863" w:rsidDel="0067236B">
          <w:rPr>
            <w:rFonts w:ascii="Courier New" w:hAnsi="Courier New" w:cs="Courier New"/>
          </w:rPr>
          <w:delText xml:space="preserve">low </w:delText>
        </w:r>
      </w:del>
      <w:ins w:id="247" w:author="Adam Povey" w:date="2017-04-25T12:25:00Z">
        <w:r w:rsidR="0067236B" w:rsidRPr="00604863">
          <w:rPr>
            <w:rFonts w:ascii="Courier New" w:hAnsi="Courier New" w:cs="Courier New"/>
          </w:rPr>
          <w:t>low</w:t>
        </w:r>
        <w:r w:rsidR="0067236B">
          <w:rPr>
            <w:rFonts w:ascii="Courier New" w:hAnsi="Courier New" w:cs="Courier New"/>
          </w:rPr>
          <w:t>-</w:t>
        </w:r>
      </w:ins>
      <w:r w:rsidRPr="00604863">
        <w:rPr>
          <w:rFonts w:ascii="Courier New" w:hAnsi="Courier New" w:cs="Courier New"/>
        </w:rPr>
        <w:t xml:space="preserve">quality product is within 10\% (copied from Greg, </w:t>
      </w:r>
      <w:commentRangeStart w:id="248"/>
      <w:r w:rsidRPr="00604863">
        <w:rPr>
          <w:rFonts w:ascii="Courier New" w:hAnsi="Courier New" w:cs="Courier New"/>
        </w:rPr>
        <w:t>citation</w:t>
      </w:r>
      <w:commentRangeEnd w:id="248"/>
      <w:r w:rsidR="0067236B">
        <w:rPr>
          <w:rStyle w:val="Kommentarzeichen"/>
          <w:rFonts w:asciiTheme="minorHAnsi" w:hAnsiTheme="minorHAnsi"/>
        </w:rPr>
        <w:commentReference w:id="248"/>
      </w:r>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w:t>
      </w:r>
      <w:proofErr w:type="spellStart"/>
      <w:r w:rsidRPr="00604863">
        <w:rPr>
          <w:rFonts w:ascii="Courier New" w:hAnsi="Courier New" w:cs="Courier New"/>
        </w:rPr>
        <w:t>regridded</w:t>
      </w:r>
      <w:proofErr w:type="spellEnd"/>
      <w:r w:rsidRPr="00604863">
        <w:rPr>
          <w:rFonts w:ascii="Courier New" w:hAnsi="Courier New" w:cs="Courier New"/>
        </w:rPr>
        <w:t xml:space="preserve"> MCD43C1 data to instrument resolution through bilinear interpolation, and filled missing pixels within the time series with pixel values of the temporally closest 8-day composite file providing valid data. For the pre-MODIS era, we produced a BRDF climatology by averaging all data available for a </w:t>
      </w:r>
      <w:commentRangeStart w:id="249"/>
      <w:r w:rsidRPr="00604863">
        <w:rPr>
          <w:rFonts w:ascii="Courier New" w:hAnsi="Courier New" w:cs="Courier New"/>
        </w:rPr>
        <w:t>particular time slot</w:t>
      </w:r>
      <w:commentRangeEnd w:id="249"/>
      <w:r w:rsidR="0067236B">
        <w:rPr>
          <w:rStyle w:val="Kommentarzeichen"/>
          <w:rFonts w:asciiTheme="minorHAnsi" w:hAnsiTheme="minorHAnsi"/>
        </w:rPr>
        <w:commentReference w:id="249"/>
      </w:r>
      <w:r w:rsidRPr="00604863">
        <w:rPr>
          <w:rFonts w:ascii="Courier New" w:hAnsi="Courier New" w:cs="Courier New"/>
        </w:rPr>
        <w:t xml:space="preserve">. MCD43C1 kernel weights are applied to all CC4CL sensors, </w:t>
      </w:r>
      <w:del w:id="250" w:author="Adam Povey" w:date="2017-04-25T12:26:00Z">
        <w:r w:rsidRPr="00604863" w:rsidDel="00C466F2">
          <w:rPr>
            <w:rFonts w:ascii="Courier New" w:hAnsi="Courier New" w:cs="Courier New"/>
          </w:rPr>
          <w:delText>assuming negligible</w:delText>
        </w:r>
      </w:del>
      <w:ins w:id="251" w:author="Adam Povey" w:date="2017-04-25T12:26:00Z">
        <w:r w:rsidR="00C466F2">
          <w:rPr>
            <w:rFonts w:ascii="Courier New" w:hAnsi="Courier New" w:cs="Courier New"/>
          </w:rPr>
          <w:t>neglecting</w:t>
        </w:r>
      </w:ins>
      <w:r w:rsidRPr="00604863">
        <w:rPr>
          <w:rFonts w:ascii="Courier New" w:hAnsi="Courier New" w:cs="Courier New"/>
        </w:rPr>
        <w:t xml:space="preserve"> differences in spectral response functions</w:t>
      </w:r>
      <w:ins w:id="252" w:author="Adam Povey" w:date="2017-04-25T12:26:00Z">
        <w:r w:rsidR="00C466F2">
          <w:rPr>
            <w:rFonts w:ascii="Courier New" w:hAnsi="Courier New" w:cs="Courier New"/>
          </w:rPr>
          <w:t xml:space="preserve"> as the surface is a relatively minor component of the observed signal</w:t>
        </w:r>
      </w:ins>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emissivity}\label{</w:t>
      </w:r>
      <w:proofErr w:type="spellStart"/>
      <w:r w:rsidRPr="00604863">
        <w:rPr>
          <w:rFonts w:ascii="Courier New" w:hAnsi="Courier New" w:cs="Courier New"/>
        </w:rPr>
        <w:t>sec:emissivity</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land surface emissivity, we used the CIMSS global land surface IR emissivity database created by the Baseline Fit method \</w:t>
      </w:r>
      <w:proofErr w:type="spellStart"/>
      <w:r w:rsidRPr="00604863">
        <w:rPr>
          <w:rFonts w:ascii="Courier New" w:hAnsi="Courier New" w:cs="Courier New"/>
        </w:rPr>
        <w:t>citep</w:t>
      </w:r>
      <w:proofErr w:type="spellEnd"/>
      <w:r w:rsidRPr="00604863">
        <w:rPr>
          <w:rFonts w:ascii="Courier New" w:hAnsi="Courier New" w:cs="Courier New"/>
        </w:rPr>
        <w:t>{Seemann08}. These data are derived from the MODIS operational land surface emissivity product (MOD11), to which the fit method is applied for filling spectral gaps between channels. CIMSS emissivity data are available on a monthly basis at ten wavelengths with 0.05\</w:t>
      </w:r>
      <w:proofErr w:type="spellStart"/>
      <w:r w:rsidRPr="00604863">
        <w:rPr>
          <w:rFonts w:ascii="Courier New" w:hAnsi="Courier New" w:cs="Courier New"/>
        </w:rPr>
        <w:t>textdegree</w:t>
      </w:r>
      <w:proofErr w:type="spellEnd"/>
      <w:r w:rsidRPr="00604863">
        <w:rPr>
          <w:rFonts w:ascii="Courier New" w:hAnsi="Courier New" w:cs="Courier New"/>
        </w:rPr>
        <w:t>\ spatial resolution.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As for BRDF, we produced a land surface emissivity climatology for the pre-MODIS era by averaging all data available for a particular month.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\subsection{Collocating CC4CL L2 data and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resampled CC4CL L2 data to a regular latitude/longitude grid at 0.1\</w:t>
      </w:r>
      <w:proofErr w:type="spellStart"/>
      <w:r w:rsidRPr="00604863">
        <w:rPr>
          <w:rFonts w:ascii="Courier New" w:hAnsi="Courier New" w:cs="Courier New"/>
        </w:rPr>
        <w:t>textdegree</w:t>
      </w:r>
      <w:proofErr w:type="spellEnd"/>
      <w:r w:rsidRPr="00604863">
        <w:rPr>
          <w:rFonts w:ascii="Courier New" w:hAnsi="Courier New" w:cs="Courier New"/>
        </w:rPr>
        <w:t>\ $\times$ 0.1\</w:t>
      </w:r>
      <w:proofErr w:type="spellStart"/>
      <w:r w:rsidRPr="00604863">
        <w:rPr>
          <w:rFonts w:ascii="Courier New" w:hAnsi="Courier New" w:cs="Courier New"/>
        </w:rPr>
        <w:t>textdegree</w:t>
      </w:r>
      <w:proofErr w:type="spellEnd"/>
      <w:r w:rsidRPr="00604863">
        <w:rPr>
          <w:rFonts w:ascii="Courier New" w:hAnsi="Courier New" w:cs="Courier New"/>
        </w:rPr>
        <w:t xml:space="preserve">\ resolution (better 0.05?). This resampling is required for a </w:t>
      </w:r>
      <w:proofErr w:type="spellStart"/>
      <w:r w:rsidRPr="00604863">
        <w:rPr>
          <w:rFonts w:ascii="Courier New" w:hAnsi="Courier New" w:cs="Courier New"/>
        </w:rPr>
        <w:t>intercomparison</w:t>
      </w:r>
      <w:proofErr w:type="spellEnd"/>
      <w:r w:rsidRPr="00604863">
        <w:rPr>
          <w:rFonts w:ascii="Courier New" w:hAnsi="Courier New" w:cs="Courier New"/>
        </w:rPr>
        <w:t xml:space="preserve"> of CC4CL L2 data on a common grid, as differences in sensor spatial resolution are reduced when averaging all values available for each grid box. </w:t>
      </w:r>
      <w:proofErr w:type="spellStart"/>
      <w:r w:rsidRPr="00604863">
        <w:rPr>
          <w:rFonts w:ascii="Courier New" w:hAnsi="Courier New" w:cs="Courier New"/>
        </w:rPr>
        <w:t>Calipso's</w:t>
      </w:r>
      <w:proofErr w:type="spellEnd"/>
      <w:r w:rsidRPr="00604863">
        <w:rPr>
          <w:rFonts w:ascii="Courier New" w:hAnsi="Courier New" w:cs="Courier New"/>
        </w:rPr>
        <w:t xml:space="preserve"> Level 2 5 km Cloud Layer data were produced by averaging over $</w:t>
      </w:r>
      <w:del w:id="253" w:author="Adam Povey" w:date="2017-04-25T12:28:00Z">
        <w:r w:rsidRPr="00604863" w:rsidDel="00C466F2">
          <w:rPr>
            <w:rFonts w:ascii="Courier New" w:hAnsi="Courier New" w:cs="Courier New"/>
          </w:rPr>
          <w:delText>\approx</w:delText>
        </w:r>
      </w:del>
      <w:ins w:id="254" w:author="Adam Povey" w:date="2017-04-25T12:28:00Z">
        <w:r w:rsidR="00C466F2">
          <w:rPr>
            <w:rFonts w:ascii="Courier New" w:hAnsi="Courier New" w:cs="Courier New"/>
          </w:rPr>
          <w:t>\sim</w:t>
        </w:r>
      </w:ins>
      <w:r w:rsidRPr="00604863">
        <w:rPr>
          <w:rFonts w:ascii="Courier New" w:hAnsi="Courier New" w:cs="Courier New"/>
        </w:rPr>
        <w:t xml:space="preserve">$14 </w:t>
      </w:r>
      <w:del w:id="255" w:author="Adam Povey" w:date="2017-04-25T12:28:00Z">
        <w:r w:rsidRPr="00604863" w:rsidDel="00C466F2">
          <w:rPr>
            <w:rFonts w:ascii="Courier New" w:hAnsi="Courier New" w:cs="Courier New"/>
          </w:rPr>
          <w:delText xml:space="preserve">samples </w:delText>
        </w:r>
      </w:del>
      <w:r w:rsidRPr="00604863">
        <w:rPr>
          <w:rFonts w:ascii="Courier New" w:hAnsi="Courier New" w:cs="Courier New"/>
        </w:rPr>
        <w:t>beams with 70 m diameter taken every 335 m within a 5 km along-track corridor. Thus, Calipso data have a 70 m across-track $\times$ 5 km along-track spatial resolution (see also \</w:t>
      </w:r>
      <w:proofErr w:type="spellStart"/>
      <w:r w:rsidRPr="00604863">
        <w:rPr>
          <w:rFonts w:ascii="Courier New" w:hAnsi="Courier New" w:cs="Courier New"/>
        </w:rPr>
        <w:t>citet</w:t>
      </w:r>
      <w:proofErr w:type="spellEnd"/>
      <w:r w:rsidRPr="00604863">
        <w:rPr>
          <w:rFonts w:ascii="Courier New" w:hAnsi="Courier New" w:cs="Courier New"/>
        </w:rPr>
        <w:t xml:space="preserve">{Holz08}), and the size of corresponding CC4CL grid box is approximately 11 km (meridional) $\times$ 2.9 to 5.6 km (zonal). As a consequence, the CC4CL grid boxes are larger than the reference Calipso pixels, but are still small enough to resolve some of the cloud features that Calipso observes. </w:t>
      </w:r>
      <w:commentRangeStart w:id="256"/>
      <w:r w:rsidRPr="00604863">
        <w:rPr>
          <w:rFonts w:ascii="Courier New" w:hAnsi="Courier New" w:cs="Courier New"/>
        </w:rPr>
        <w:t>Note that AVHRR GAC data were produced by averaging 5 neighbouring pixels across-track, but Calipso data were averaged along-track.</w:t>
      </w:r>
      <w:commentRangeEnd w:id="256"/>
      <w:r w:rsidR="00C466F2">
        <w:rPr>
          <w:rStyle w:val="Kommentarzeichen"/>
          <w:rFonts w:asciiTheme="minorHAnsi" w:hAnsiTheme="minorHAnsi"/>
        </w:rPr>
        <w:commentReference w:id="256"/>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\section{The CC4CL retrieval system}\label{</w:t>
      </w:r>
      <w:proofErr w:type="spellStart"/>
      <w:r w:rsidRPr="00604863">
        <w:rPr>
          <w:rFonts w:ascii="Courier New" w:hAnsi="Courier New" w:cs="Courier New"/>
        </w:rPr>
        <w:t>processing_chain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\subsection{Heritage}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 the early stages of the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project, a comprehensive ``Round Robin Exercise'' evaluated three different algorithms regarding their applicability for retrieving cloud parameters from satellite data \</w:t>
      </w:r>
      <w:proofErr w:type="spellStart"/>
      <w:r w:rsidRPr="00604863">
        <w:rPr>
          <w:rFonts w:ascii="Courier New" w:hAnsi="Courier New" w:cs="Courier New"/>
        </w:rPr>
        <w:t>citep</w:t>
      </w:r>
      <w:proofErr w:type="spellEnd"/>
      <w:r w:rsidRPr="00604863">
        <w:rPr>
          <w:rFonts w:ascii="Courier New" w:hAnsi="Courier New" w:cs="Courier New"/>
        </w:rPr>
        <w:t>{Stengel15}, which were 1) the operational processing system of the \</w:t>
      </w:r>
      <w:proofErr w:type="spellStart"/>
      <w:r w:rsidRPr="00604863">
        <w:rPr>
          <w:rFonts w:ascii="Courier New" w:hAnsi="Courier New" w:cs="Courier New"/>
        </w:rPr>
        <w:t>citet</w:t>
      </w:r>
      <w:proofErr w:type="spellEnd"/>
      <w:r w:rsidRPr="00604863">
        <w:rPr>
          <w:rFonts w:ascii="Courier New" w:hAnsi="Courier New" w:cs="Courier New"/>
        </w:rPr>
        <w:t>{</w:t>
      </w:r>
      <w:proofErr w:type="spellStart"/>
      <w:r w:rsidRPr="00604863">
        <w:rPr>
          <w:rFonts w:ascii="Courier New" w:hAnsi="Courier New" w:cs="Courier New"/>
        </w:rPr>
        <w:t>CMSAF_web</w:t>
      </w:r>
      <w:proofErr w:type="spellEnd"/>
      <w:r w:rsidRPr="00604863">
        <w:rPr>
          <w:rFonts w:ascii="Courier New" w:hAnsi="Courier New" w:cs="Courier New"/>
        </w:rPr>
        <w:t>}, 2) the CLAVR-X algorithm used to generate the PATMOS-x climatology \</w:t>
      </w:r>
      <w:proofErr w:type="spellStart"/>
      <w:r w:rsidRPr="00604863">
        <w:rPr>
          <w:rFonts w:ascii="Courier New" w:hAnsi="Courier New" w:cs="Courier New"/>
        </w:rPr>
        <w:t>citep</w:t>
      </w:r>
      <w:proofErr w:type="spellEnd"/>
      <w:r w:rsidRPr="00604863">
        <w:rPr>
          <w:rFonts w:ascii="Courier New" w:hAnsi="Courier New" w:cs="Courier New"/>
        </w:rPr>
        <w:t xml:space="preserve">{Heidinger13}, and 3) the </w:t>
      </w:r>
      <w:del w:id="257" w:author="Adam Povey" w:date="2017-04-25T12:31:00Z">
        <w:r w:rsidRPr="00604863" w:rsidDel="00C466F2">
          <w:rPr>
            <w:rFonts w:ascii="Courier New" w:hAnsi="Courier New" w:cs="Courier New"/>
          </w:rPr>
          <w:delText>Oxford and Rutherford Aerosol and Cloud (</w:delText>
        </w:r>
      </w:del>
      <w:r w:rsidRPr="00604863">
        <w:rPr>
          <w:rFonts w:ascii="Courier New" w:hAnsi="Courier New" w:cs="Courier New"/>
        </w:rPr>
        <w:t>ORAC</w:t>
      </w:r>
      <w:del w:id="258" w:author="Adam Povey" w:date="2017-04-25T12:31:00Z">
        <w:r w:rsidRPr="00604863" w:rsidDel="00C466F2">
          <w:rPr>
            <w:rFonts w:ascii="Courier New" w:hAnsi="Courier New" w:cs="Courier New"/>
          </w:rPr>
          <w:delText>)</w:delText>
        </w:r>
      </w:del>
      <w:r w:rsidRPr="00604863">
        <w:rPr>
          <w:rFonts w:ascii="Courier New" w:hAnsi="Courier New" w:cs="Courier New"/>
        </w:rPr>
        <w:t xml:space="preserve"> retrieval </w:t>
      </w:r>
      <w:del w:id="259" w:author="Adam Povey" w:date="2017-04-25T12:31:00Z">
        <w:r w:rsidRPr="00604863" w:rsidDel="00C466F2">
          <w:rPr>
            <w:rFonts w:ascii="Courier New" w:hAnsi="Courier New" w:cs="Courier New"/>
          </w:rPr>
          <w:delText xml:space="preserve">\citep{Thomas09, Poulsen12} </w:delText>
        </w:r>
      </w:del>
      <w:r w:rsidRPr="00604863">
        <w:rPr>
          <w:rFonts w:ascii="Courier New" w:hAnsi="Courier New" w:cs="Courier New"/>
        </w:rPr>
        <w:t xml:space="preserve">which was previously used to produce the GRAPE </w:t>
      </w:r>
      <w:del w:id="260" w:author="Adam Povey" w:date="2017-04-25T12:31:00Z">
        <w:r w:rsidRPr="00604863" w:rsidDel="00C466F2">
          <w:rPr>
            <w:rFonts w:ascii="Courier New" w:hAnsi="Courier New" w:cs="Courier New"/>
          </w:rPr>
          <w:delText xml:space="preserve">climatology </w:delText>
        </w:r>
      </w:del>
      <w:ins w:id="261" w:author="Adam Povey" w:date="2017-04-25T12:31:00Z">
        <w:r w:rsidR="00C466F2">
          <w:rPr>
            <w:rFonts w:ascii="Courier New" w:hAnsi="Courier New" w:cs="Courier New"/>
          </w:rPr>
          <w:t>data set</w:t>
        </w:r>
        <w:r w:rsidR="00C466F2" w:rsidRPr="00604863">
          <w:rPr>
            <w:rFonts w:ascii="Courier New" w:hAnsi="Courier New" w:cs="Courier New"/>
          </w:rPr>
          <w:t xml:space="preserve"> </w:t>
        </w:r>
      </w:ins>
      <w:r w:rsidRPr="00604863">
        <w:rPr>
          <w:rFonts w:ascii="Courier New" w:hAnsi="Courier New" w:cs="Courier New"/>
        </w:rPr>
        <w:t>\</w:t>
      </w:r>
      <w:proofErr w:type="spellStart"/>
      <w:r w:rsidRPr="00604863">
        <w:rPr>
          <w:rFonts w:ascii="Courier New" w:hAnsi="Courier New" w:cs="Courier New"/>
        </w:rPr>
        <w:t>citep</w:t>
      </w:r>
      <w:proofErr w:type="spellEnd"/>
      <w:r w:rsidRPr="00604863">
        <w:rPr>
          <w:rFonts w:ascii="Courier New" w:hAnsi="Courier New" w:cs="Courier New"/>
        </w:rPr>
        <w:t xml:space="preserve">{Thomas09_GRAPE, </w:t>
      </w:r>
      <w:proofErr w:type="spellStart"/>
      <w:r w:rsidRPr="00604863">
        <w:rPr>
          <w:rFonts w:ascii="Courier New" w:hAnsi="Courier New" w:cs="Courier New"/>
        </w:rPr>
        <w:t>GRAPE_web</w:t>
      </w:r>
      <w:proofErr w:type="spellEnd"/>
      <w:r w:rsidRPr="00604863">
        <w:rPr>
          <w:rFonts w:ascii="Courier New" w:hAnsi="Courier New" w:cs="Courier New"/>
        </w:rPr>
        <w:t>}. All three algorithms were driven with identical MODIS and AVHRR input data and E</w:t>
      </w:r>
      <w:ins w:id="262" w:author="Adam Povey" w:date="2017-04-25T12:31:00Z">
        <w:r w:rsidR="00C466F2">
          <w:rPr>
            <w:rFonts w:ascii="Courier New" w:hAnsi="Courier New" w:cs="Courier New"/>
          </w:rPr>
          <w:t>RA</w:t>
        </w:r>
      </w:ins>
      <w:del w:id="263" w:author="Adam Povey" w:date="2017-04-25T12:31:00Z">
        <w:r w:rsidRPr="00604863" w:rsidDel="00C466F2">
          <w:rPr>
            <w:rFonts w:ascii="Courier New" w:hAnsi="Courier New" w:cs="Courier New"/>
          </w:rPr>
          <w:delText>ra</w:delText>
        </w:r>
      </w:del>
      <w:r w:rsidRPr="00604863">
        <w:rPr>
          <w:rFonts w:ascii="Courier New" w:hAnsi="Courier New" w:cs="Courier New"/>
        </w:rPr>
        <w:t xml:space="preserve">-Interim meteorological background information for five days in 2008. The results where analysed with respect to CLOUDSAT, Calipso and AMSR-E reference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264"/>
      <w:r w:rsidRPr="00604863">
        <w:rPr>
          <w:rFonts w:ascii="Courier New" w:hAnsi="Courier New" w:cs="Courier New"/>
        </w:rPr>
        <w:t>Based on the outcomes of that study</w:t>
      </w:r>
      <w:commentRangeEnd w:id="264"/>
      <w:r w:rsidR="00C466F2">
        <w:rPr>
          <w:rStyle w:val="Kommentarzeichen"/>
          <w:rFonts w:asciiTheme="minorHAnsi" w:hAnsiTheme="minorHAnsi"/>
        </w:rPr>
        <w:commentReference w:id="264"/>
      </w:r>
      <w:r w:rsidRPr="00604863">
        <w:rPr>
          <w:rFonts w:ascii="Courier New" w:hAnsi="Courier New" w:cs="Courier New"/>
        </w:rPr>
        <w:t xml:space="preserve">, ORAC was selected to be the cloud retrieval scheme within CC4CL. Moreover, code modifications were identified and characterized to render ORAC fit for </w:t>
      </w:r>
      <w:ins w:id="265" w:author="Adam Povey" w:date="2017-04-25T12:32:00Z">
        <w:r w:rsidR="00C466F2">
          <w:rPr>
            <w:rFonts w:ascii="Courier New" w:hAnsi="Courier New" w:cs="Courier New"/>
          </w:rPr>
          <w:t xml:space="preserve">the </w:t>
        </w:r>
      </w:ins>
      <w:r w:rsidRPr="00604863">
        <w:rPr>
          <w:rFonts w:ascii="Courier New" w:hAnsi="Courier New" w:cs="Courier New"/>
        </w:rPr>
        <w:t>purpose</w:t>
      </w:r>
      <w:ins w:id="266" w:author="Adam Povey" w:date="2017-04-25T12:32:00Z">
        <w:r w:rsidR="00C466F2">
          <w:rPr>
            <w:rFonts w:ascii="Courier New" w:hAnsi="Courier New" w:cs="Courier New"/>
          </w:rPr>
          <w:t xml:space="preserve"> of ECV production</w:t>
        </w:r>
      </w:ins>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\subsection{Preprocessing}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w:t>
      </w:r>
      <w:commentRangeStart w:id="267"/>
      <w:r w:rsidRPr="00604863">
        <w:rPr>
          <w:rFonts w:ascii="Courier New" w:hAnsi="Courier New" w:cs="Courier New"/>
        </w:rPr>
        <w:t>figures/outline_preprocessor.png</w:t>
      </w:r>
      <w:commentRangeEnd w:id="267"/>
      <w:r w:rsidR="00C466F2">
        <w:rPr>
          <w:rStyle w:val="Kommentarzeichen"/>
          <w:rFonts w:asciiTheme="minorHAnsi" w:hAnsiTheme="minorHAnsi"/>
        </w:rPr>
        <w:commentReference w:id="267"/>
      </w:r>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\caption{Schematic of the CC4CL preprocessor.}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\label{fig:CC4CL_preprocessor}</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CC4CL preprocessor initially defines the dimensions and content of the sensor</w:t>
      </w:r>
      <w:del w:id="268" w:author="Adam Povey" w:date="2017-04-25T12:31:00Z">
        <w:r w:rsidRPr="00604863" w:rsidDel="00C466F2">
          <w:rPr>
            <w:rFonts w:ascii="Courier New" w:hAnsi="Courier New" w:cs="Courier New"/>
          </w:rPr>
          <w:delText>, surface,</w:delText>
        </w:r>
      </w:del>
      <w:r w:rsidRPr="00604863">
        <w:rPr>
          <w:rFonts w:ascii="Courier New" w:hAnsi="Courier New" w:cs="Courier New"/>
        </w:rPr>
        <w:t xml:space="preserve"> and preprocessing grids (\</w:t>
      </w:r>
      <w:proofErr w:type="spellStart"/>
      <w:r w:rsidRPr="00604863">
        <w:rPr>
          <w:rFonts w:ascii="Courier New" w:hAnsi="Courier New" w:cs="Courier New"/>
        </w:rPr>
        <w:t>autoref</w:t>
      </w:r>
      <w:proofErr w:type="spellEnd"/>
      <w:r w:rsidRPr="00604863">
        <w:rPr>
          <w:rFonts w:ascii="Courier New" w:hAnsi="Courier New" w:cs="Courier New"/>
        </w:rPr>
        <w:t xml:space="preserve">{fig:CC4CL_preprocessor}).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sensor </w:t>
      </w:r>
      <w:del w:id="269" w:author="Adam Povey" w:date="2017-04-25T12:31:00Z">
        <w:r w:rsidRPr="00604863" w:rsidDel="00C466F2">
          <w:rPr>
            <w:rFonts w:ascii="Courier New" w:hAnsi="Courier New" w:cs="Courier New"/>
          </w:rPr>
          <w:delText xml:space="preserve">and surface </w:delText>
        </w:r>
      </w:del>
      <w:r w:rsidRPr="00604863">
        <w:rPr>
          <w:rFonts w:ascii="Courier New" w:hAnsi="Courier New" w:cs="Courier New"/>
        </w:rPr>
        <w:t>grid</w:t>
      </w:r>
      <w:del w:id="270" w:author="Adam Povey" w:date="2017-04-25T12:31:00Z">
        <w:r w:rsidRPr="00604863" w:rsidDel="00C466F2">
          <w:rPr>
            <w:rFonts w:ascii="Courier New" w:hAnsi="Courier New" w:cs="Courier New"/>
          </w:rPr>
          <w:delText>s</w:delText>
        </w:r>
      </w:del>
      <w:r w:rsidRPr="00604863">
        <w:rPr>
          <w:rFonts w:ascii="Courier New" w:hAnsi="Courier New" w:cs="Courier New"/>
        </w:rPr>
        <w:t xml:space="preserve"> ha</w:t>
      </w:r>
      <w:ins w:id="271" w:author="Adam Povey" w:date="2017-04-25T12:31:00Z">
        <w:r w:rsidR="00C466F2">
          <w:rPr>
            <w:rFonts w:ascii="Courier New" w:hAnsi="Courier New" w:cs="Courier New"/>
          </w:rPr>
          <w:t>s</w:t>
        </w:r>
      </w:ins>
      <w:del w:id="272" w:author="Adam Povey" w:date="2017-04-25T12:31:00Z">
        <w:r w:rsidRPr="00604863" w:rsidDel="00C466F2">
          <w:rPr>
            <w:rFonts w:ascii="Courier New" w:hAnsi="Courier New" w:cs="Courier New"/>
          </w:rPr>
          <w:delText>ve</w:delText>
        </w:r>
      </w:del>
      <w:r w:rsidRPr="00604863">
        <w:rPr>
          <w:rFonts w:ascii="Courier New" w:hAnsi="Courier New" w:cs="Courier New"/>
        </w:rPr>
        <w:t xml:space="preserve"> the same extent and resolution as the input orbit or granule. The sensor grid is filled with sensor radiances and angles (section \ref{sec:L1_data}), whereas </w:t>
      </w:r>
      <w:del w:id="273" w:author="Adam Povey" w:date="2017-04-25T12:34:00Z">
        <w:r w:rsidRPr="00604863" w:rsidDel="00C466F2">
          <w:rPr>
            <w:rFonts w:ascii="Courier New" w:hAnsi="Courier New" w:cs="Courier New"/>
          </w:rPr>
          <w:delText xml:space="preserve">data on </w:delText>
        </w:r>
      </w:del>
      <w:r w:rsidRPr="00604863">
        <w:rPr>
          <w:rFonts w:ascii="Courier New" w:hAnsi="Courier New" w:cs="Courier New"/>
        </w:rPr>
        <w:t>surface BRDF (section \ref{</w:t>
      </w:r>
      <w:proofErr w:type="spellStart"/>
      <w:r w:rsidRPr="00604863">
        <w:rPr>
          <w:rFonts w:ascii="Courier New" w:hAnsi="Courier New" w:cs="Courier New"/>
        </w:rPr>
        <w:t>sec:BRDF</w:t>
      </w:r>
      <w:proofErr w:type="spellEnd"/>
      <w:r w:rsidRPr="00604863">
        <w:rPr>
          <w:rFonts w:ascii="Courier New" w:hAnsi="Courier New" w:cs="Courier New"/>
        </w:rPr>
        <w:t>}), snow/ice coverage (from ERA-Interim, section \ref{</w:t>
      </w:r>
      <w:proofErr w:type="spellStart"/>
      <w:r w:rsidRPr="00604863">
        <w:rPr>
          <w:rFonts w:ascii="Courier New" w:hAnsi="Courier New" w:cs="Courier New"/>
        </w:rPr>
        <w:t>sec:ERA-Interim</w:t>
      </w:r>
      <w:proofErr w:type="spellEnd"/>
      <w:r w:rsidRPr="00604863">
        <w:rPr>
          <w:rFonts w:ascii="Courier New" w:hAnsi="Courier New" w:cs="Courier New"/>
        </w:rPr>
        <w:t>}), and surface emissivity (section \ref{</w:t>
      </w:r>
      <w:proofErr w:type="spellStart"/>
      <w:r w:rsidRPr="00604863">
        <w:rPr>
          <w:rFonts w:ascii="Courier New" w:hAnsi="Courier New" w:cs="Courier New"/>
        </w:rPr>
        <w:t>sec:emissivity</w:t>
      </w:r>
      <w:proofErr w:type="spellEnd"/>
      <w:r w:rsidRPr="00604863">
        <w:rPr>
          <w:rFonts w:ascii="Courier New" w:hAnsi="Courier New" w:cs="Courier New"/>
        </w:rPr>
        <w:t xml:space="preserve">}) are </w:t>
      </w:r>
      <w:proofErr w:type="spellStart"/>
      <w:r w:rsidRPr="00604863">
        <w:rPr>
          <w:rFonts w:ascii="Courier New" w:hAnsi="Courier New" w:cs="Courier New"/>
        </w:rPr>
        <w:t>bilinearly</w:t>
      </w:r>
      <w:proofErr w:type="spellEnd"/>
      <w:r w:rsidRPr="00604863">
        <w:rPr>
          <w:rFonts w:ascii="Courier New" w:hAnsi="Courier New" w:cs="Courier New"/>
        </w:rPr>
        <w:t xml:space="preserve"> interpolated onto th</w:t>
      </w:r>
      <w:ins w:id="274" w:author="Adam Povey" w:date="2017-04-25T12:32:00Z">
        <w:r w:rsidR="00C466F2">
          <w:rPr>
            <w:rFonts w:ascii="Courier New" w:hAnsi="Courier New" w:cs="Courier New"/>
          </w:rPr>
          <w:t>at</w:t>
        </w:r>
      </w:ins>
      <w:del w:id="275" w:author="Adam Povey" w:date="2017-04-25T12:32:00Z">
        <w:r w:rsidRPr="00604863" w:rsidDel="00C466F2">
          <w:rPr>
            <w:rFonts w:ascii="Courier New" w:hAnsi="Courier New" w:cs="Courier New"/>
          </w:rPr>
          <w:delText>e surface</w:delText>
        </w:r>
      </w:del>
      <w:r w:rsidRPr="00604863">
        <w:rPr>
          <w:rFonts w:ascii="Courier New" w:hAnsi="Courier New" w:cs="Courier New"/>
        </w:rPr>
        <w:t xml:space="preserve"> grid. We use BRDF data over land only. For sea pixels, the Cox/</w:t>
      </w:r>
      <w:proofErr w:type="spellStart"/>
      <w:r w:rsidRPr="00604863">
        <w:rPr>
          <w:rFonts w:ascii="Courier New" w:hAnsi="Courier New" w:cs="Courier New"/>
        </w:rPr>
        <w:t>Munk</w:t>
      </w:r>
      <w:proofErr w:type="spellEnd"/>
      <w:r w:rsidRPr="00604863">
        <w:rPr>
          <w:rFonts w:ascii="Courier New" w:hAnsi="Courier New" w:cs="Courier New"/>
        </w:rPr>
        <w:t xml:space="preserve"> ocean surface reflectance model calculates BRDF coefficients as a function of ERA-Interim wind speed. The albedo of snow/ice covered pixels is set to globally constant values of 0.958 (Ch1), 0.868 (Ch2), 0.0364 (Ch3), and 0.0 (Ch4), and is </w:t>
      </w:r>
      <w:del w:id="276" w:author="Adam Povey" w:date="2017-04-25T12:34:00Z">
        <w:r w:rsidRPr="00604863" w:rsidDel="00C466F2">
          <w:rPr>
            <w:rFonts w:ascii="Courier New" w:hAnsi="Courier New" w:cs="Courier New"/>
          </w:rPr>
          <w:delText xml:space="preserve">area </w:delText>
        </w:r>
      </w:del>
      <w:ins w:id="277" w:author="Adam Povey" w:date="2017-04-25T12:34:00Z">
        <w:r w:rsidR="00C466F2" w:rsidRPr="00604863">
          <w:rPr>
            <w:rFonts w:ascii="Courier New" w:hAnsi="Courier New" w:cs="Courier New"/>
          </w:rPr>
          <w:t>area</w:t>
        </w:r>
        <w:r w:rsidR="00C466F2">
          <w:rPr>
            <w:rFonts w:ascii="Courier New" w:hAnsi="Courier New" w:cs="Courier New"/>
          </w:rPr>
          <w:t>-</w:t>
        </w:r>
      </w:ins>
      <w:r w:rsidRPr="00604863">
        <w:rPr>
          <w:rFonts w:ascii="Courier New" w:hAnsi="Courier New" w:cs="Courier New"/>
        </w:rPr>
        <w:t xml:space="preserve">weighted in </w:t>
      </w:r>
      <w:del w:id="278" w:author="Adam Povey" w:date="2017-04-25T12:34:00Z">
        <w:r w:rsidRPr="00604863" w:rsidDel="00C466F2">
          <w:rPr>
            <w:rFonts w:ascii="Courier New" w:hAnsi="Courier New" w:cs="Courier New"/>
          </w:rPr>
          <w:delText xml:space="preserve">case </w:delText>
        </w:r>
      </w:del>
      <w:ins w:id="279" w:author="Adam Povey" w:date="2017-04-25T12:34:00Z">
        <w:r w:rsidR="00C466F2">
          <w:rPr>
            <w:rFonts w:ascii="Courier New" w:hAnsi="Courier New" w:cs="Courier New"/>
          </w:rPr>
          <w:t>event</w:t>
        </w:r>
        <w:r w:rsidR="00C466F2" w:rsidRPr="00604863">
          <w:rPr>
            <w:rFonts w:ascii="Courier New" w:hAnsi="Courier New" w:cs="Courier New"/>
          </w:rPr>
          <w:t xml:space="preserve"> </w:t>
        </w:r>
      </w:ins>
      <w:r w:rsidRPr="00604863">
        <w:rPr>
          <w:rFonts w:ascii="Courier New" w:hAnsi="Courier New" w:cs="Courier New"/>
        </w:rPr>
        <w:t>of fractional sea/ice cover.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preprocessing grid is a regular latitude/longitude grid that covers the extent of the sensor grid, but </w:t>
      </w:r>
      <w:del w:id="280" w:author="Adam Povey" w:date="2017-04-25T13:14:00Z">
        <w:r w:rsidRPr="00604863" w:rsidDel="00E32A80">
          <w:rPr>
            <w:rFonts w:ascii="Courier New" w:hAnsi="Courier New" w:cs="Courier New"/>
          </w:rPr>
          <w:delText xml:space="preserve">is defined </w:delText>
        </w:r>
      </w:del>
      <w:r w:rsidRPr="00604863">
        <w:rPr>
          <w:rFonts w:ascii="Courier New" w:hAnsi="Courier New" w:cs="Courier New"/>
        </w:rPr>
        <w:t>at a coarser resolution of 0.72\</w:t>
      </w:r>
      <w:proofErr w:type="spellStart"/>
      <w:r w:rsidRPr="00604863">
        <w:rPr>
          <w:rFonts w:ascii="Courier New" w:hAnsi="Courier New" w:cs="Courier New"/>
        </w:rPr>
        <w:t>textdegree</w:t>
      </w:r>
      <w:proofErr w:type="spellEnd"/>
      <w:r w:rsidRPr="00604863">
        <w:rPr>
          <w:rFonts w:ascii="Courier New" w:hAnsi="Courier New" w:cs="Courier New"/>
        </w:rPr>
        <w:t xml:space="preserve"> $\times$ 0.72\</w:t>
      </w:r>
      <w:proofErr w:type="spellStart"/>
      <w:r w:rsidRPr="00604863">
        <w:rPr>
          <w:rFonts w:ascii="Courier New" w:hAnsi="Courier New" w:cs="Courier New"/>
        </w:rPr>
        <w:t>textdegree</w:t>
      </w:r>
      <w:proofErr w:type="spellEnd"/>
      <w:r w:rsidRPr="00604863">
        <w:rPr>
          <w:rFonts w:ascii="Courier New" w:hAnsi="Courier New" w:cs="Courier New"/>
        </w:rPr>
        <w:t xml:space="preserve">. </w:t>
      </w:r>
      <w:ins w:id="281" w:author="Adam Povey" w:date="2017-04-25T13:14:00Z">
        <w:r w:rsidR="00E32A80">
          <w:rPr>
            <w:rFonts w:ascii="Courier New" w:hAnsi="Courier New" w:cs="Courier New"/>
          </w:rPr>
          <w:t>It is used to store</w:t>
        </w:r>
      </w:ins>
      <w:del w:id="282" w:author="Adam Povey" w:date="2017-04-25T13:14:00Z">
        <w:r w:rsidRPr="00604863" w:rsidDel="00E32A80">
          <w:rPr>
            <w:rFonts w:ascii="Courier New" w:hAnsi="Courier New" w:cs="Courier New"/>
          </w:rPr>
          <w:delText>The preprocessor calculates geolocation values for each grid box, and fills it with data:</w:delText>
        </w:r>
      </w:del>
      <w:r w:rsidRPr="00604863">
        <w:rPr>
          <w:rFonts w:ascii="Courier New" w:hAnsi="Courier New" w:cs="Courier New"/>
        </w:rPr>
        <w:t xml:space="preserve"> the average of all sensor angle and surface emissivity values falling </w:t>
      </w:r>
      <w:ins w:id="283" w:author="Adam Povey" w:date="2017-04-25T13:14:00Z">
        <w:r w:rsidR="00E32A80">
          <w:rPr>
            <w:rFonts w:ascii="Courier New" w:hAnsi="Courier New" w:cs="Courier New"/>
          </w:rPr>
          <w:t>within</w:t>
        </w:r>
      </w:ins>
      <w:del w:id="284" w:author="Adam Povey" w:date="2017-04-25T13:14:00Z">
        <w:r w:rsidRPr="00604863" w:rsidDel="00E32A80">
          <w:rPr>
            <w:rFonts w:ascii="Courier New" w:hAnsi="Courier New" w:cs="Courier New"/>
          </w:rPr>
          <w:delText>into</w:delText>
        </w:r>
      </w:del>
      <w:r w:rsidRPr="00604863">
        <w:rPr>
          <w:rFonts w:ascii="Courier New" w:hAnsi="Courier New" w:cs="Courier New"/>
        </w:rPr>
        <w:t xml:space="preserve"> a grid box</w:t>
      </w:r>
      <w:del w:id="285" w:author="Adam Povey" w:date="2017-04-25T13:14:00Z">
        <w:r w:rsidRPr="00604863" w:rsidDel="00E32A80">
          <w:rPr>
            <w:rFonts w:ascii="Courier New" w:hAnsi="Courier New" w:cs="Courier New"/>
          </w:rPr>
          <w:delText>,</w:delText>
        </w:r>
      </w:del>
      <w:r w:rsidRPr="00604863">
        <w:rPr>
          <w:rFonts w:ascii="Courier New" w:hAnsi="Courier New" w:cs="Courier New"/>
        </w:rPr>
        <w:t xml:space="preserve"> and spatially interpolated (nearest neighbour) USGS data (section \ref{</w:t>
      </w:r>
      <w:proofErr w:type="spellStart"/>
      <w:r w:rsidRPr="00604863">
        <w:rPr>
          <w:rFonts w:ascii="Courier New" w:hAnsi="Courier New" w:cs="Courier New"/>
        </w:rPr>
        <w:t>sec:USGS</w:t>
      </w:r>
      <w:proofErr w:type="spellEnd"/>
      <w:r w:rsidRPr="00604863">
        <w:rPr>
          <w:rFonts w:ascii="Courier New" w:hAnsi="Courier New" w:cs="Courier New"/>
        </w:rPr>
        <w:t xml:space="preserve">}). ERA-Interim variables </w:t>
      </w:r>
      <w:del w:id="286" w:author="Adam Povey" w:date="2017-04-25T13:15:00Z">
        <w:r w:rsidRPr="00604863" w:rsidDel="00E32A80">
          <w:rPr>
            <w:rFonts w:ascii="Courier New" w:hAnsi="Courier New" w:cs="Courier New"/>
          </w:rPr>
          <w:delText xml:space="preserve">are defined as surface and profile variables, and </w:delText>
        </w:r>
      </w:del>
      <w:r w:rsidRPr="00604863">
        <w:rPr>
          <w:rFonts w:ascii="Courier New" w:hAnsi="Courier New" w:cs="Courier New"/>
        </w:rPr>
        <w:t>were transformed before input to the preprocessing grid as described in section \ref{</w:t>
      </w:r>
      <w:proofErr w:type="spellStart"/>
      <w:r w:rsidRPr="00604863">
        <w:rPr>
          <w:rFonts w:ascii="Courier New" w:hAnsi="Courier New" w:cs="Courier New"/>
        </w:rPr>
        <w:t>sec:ERA-Interim</w:t>
      </w:r>
      <w:proofErr w:type="spellEnd"/>
      <w:r w:rsidRPr="00604863">
        <w:rPr>
          <w:rFonts w:ascii="Courier New" w:hAnsi="Courier New" w:cs="Courier New"/>
        </w:rPr>
        <w:t>}. For profile variables, vertical geopotential coordinates are calculated from pressure coordinates.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preprocessor then calls the cloud mask (section \ref{</w:t>
      </w:r>
      <w:proofErr w:type="spellStart"/>
      <w:r w:rsidRPr="00604863">
        <w:rPr>
          <w:rFonts w:ascii="Courier New" w:hAnsi="Courier New" w:cs="Courier New"/>
        </w:rPr>
        <w:t>sec:CloudMask</w:t>
      </w:r>
      <w:proofErr w:type="spellEnd"/>
      <w:r w:rsidRPr="00604863">
        <w:rPr>
          <w:rFonts w:ascii="Courier New" w:hAnsi="Courier New" w:cs="Courier New"/>
        </w:rPr>
        <w:t>}) and cloud typing (section \ref{</w:t>
      </w:r>
      <w:proofErr w:type="spellStart"/>
      <w:r w:rsidRPr="00604863">
        <w:rPr>
          <w:rFonts w:ascii="Courier New" w:hAnsi="Courier New" w:cs="Courier New"/>
        </w:rPr>
        <w:t>sec:Pavolonis</w:t>
      </w:r>
      <w:proofErr w:type="spellEnd"/>
      <w:r w:rsidRPr="00604863">
        <w:rPr>
          <w:rFonts w:ascii="Courier New" w:hAnsi="Courier New" w:cs="Courier New"/>
        </w:rPr>
        <w:t>}) algorithms</w:t>
      </w:r>
      <w:del w:id="287" w:author="Adam Povey" w:date="2017-04-25T13:15:00Z">
        <w:r w:rsidRPr="00604863" w:rsidDel="00E32A80">
          <w:rPr>
            <w:rFonts w:ascii="Courier New" w:hAnsi="Courier New" w:cs="Courier New"/>
          </w:rPr>
          <w:delText>, and writes output data to the s</w:delText>
        </w:r>
      </w:del>
      <w:del w:id="288" w:author="Adam Povey" w:date="2017-04-25T12:34:00Z">
        <w:r w:rsidRPr="00604863" w:rsidDel="00C466F2">
          <w:rPr>
            <w:rFonts w:ascii="Courier New" w:hAnsi="Courier New" w:cs="Courier New"/>
          </w:rPr>
          <w:delText>urface</w:delText>
        </w:r>
      </w:del>
      <w:del w:id="289" w:author="Adam Povey" w:date="2017-04-25T13:15:00Z">
        <w:r w:rsidRPr="00604863" w:rsidDel="00E32A80">
          <w:rPr>
            <w:rFonts w:ascii="Courier New" w:hAnsi="Courier New" w:cs="Courier New"/>
          </w:rPr>
          <w:delText xml:space="preserve"> grid</w:delText>
        </w:r>
      </w:del>
      <w:r w:rsidRPr="00604863">
        <w:rPr>
          <w:rFonts w:ascii="Courier New" w:hAnsi="Courier New" w:cs="Courier New"/>
        </w:rPr>
        <w:t xml:space="preserve">. Finally, </w:t>
      </w:r>
      <w:commentRangeStart w:id="290"/>
      <w:r w:rsidRPr="00604863">
        <w:rPr>
          <w:rFonts w:ascii="Courier New" w:hAnsi="Courier New" w:cs="Courier New"/>
        </w:rPr>
        <w:t>RTTOV</w:t>
      </w:r>
      <w:commentRangeEnd w:id="290"/>
      <w:r w:rsidR="00E32A80">
        <w:rPr>
          <w:rStyle w:val="Kommentarzeichen"/>
          <w:rFonts w:asciiTheme="minorHAnsi" w:hAnsiTheme="minorHAnsi"/>
        </w:rPr>
        <w:commentReference w:id="290"/>
      </w:r>
      <w:r w:rsidRPr="00604863">
        <w:rPr>
          <w:rFonts w:ascii="Courier New" w:hAnsi="Courier New" w:cs="Courier New"/>
        </w:rPr>
        <w:t xml:space="preserve"> is executed on the preprocessing grid data as defined by ERA-Interim surface and profile variables. RTTOV outputs above and below cloud transmission for shortwave channels, and radiances (above cloud up- and </w:t>
      </w:r>
      <w:proofErr w:type="spellStart"/>
      <w:r w:rsidRPr="00604863">
        <w:rPr>
          <w:rFonts w:ascii="Courier New" w:hAnsi="Courier New" w:cs="Courier New"/>
        </w:rPr>
        <w:t>downwelling</w:t>
      </w:r>
      <w:proofErr w:type="spellEnd"/>
      <w:r w:rsidRPr="00604863">
        <w:rPr>
          <w:rFonts w:ascii="Courier New" w:hAnsi="Courier New" w:cs="Courier New"/>
        </w:rPr>
        <w:t>, below cloud upwelling), transmission (above and below cloud), and emissivity for longwave channels.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All data are written to NetCDF files</w:t>
      </w:r>
      <w:del w:id="291" w:author="Adam Povey" w:date="2017-04-25T13:17:00Z">
        <w:r w:rsidRPr="00604863" w:rsidDel="00E32A80">
          <w:rPr>
            <w:rFonts w:ascii="Courier New" w:hAnsi="Courier New" w:cs="Courier New"/>
          </w:rPr>
          <w:delText xml:space="preserve"> as subsequent input to the main processor ORAC</w:delText>
        </w:r>
      </w:del>
      <w:r w:rsidRPr="00604863">
        <w:rPr>
          <w:rFonts w:ascii="Courier New" w:hAnsi="Courier New" w:cs="Courier New"/>
        </w:rPr>
        <w:t xml:space="preserve">. </w:t>
      </w:r>
      <w:ins w:id="292" w:author="Adam Povey" w:date="2017-04-25T13:17:00Z">
        <w:r w:rsidR="00E32A80">
          <w:rPr>
            <w:rFonts w:ascii="Courier New" w:hAnsi="Courier New" w:cs="Courier New"/>
          </w:rPr>
          <w:t>In theory, the</w:t>
        </w:r>
      </w:ins>
      <w:ins w:id="293" w:author="Adam Povey" w:date="2017-04-25T13:18:00Z">
        <w:r w:rsidR="00E32A80">
          <w:rPr>
            <w:rFonts w:ascii="Courier New" w:hAnsi="Courier New" w:cs="Courier New"/>
          </w:rPr>
          <w:t xml:space="preserve"> main processor evaluates these files multiple times, assuming different cloud phases (e.g. ice and liquid). In practice,</w:t>
        </w:r>
      </w:ins>
      <w:del w:id="294" w:author="Adam Povey" w:date="2017-04-25T13:19:00Z">
        <w:r w:rsidRPr="00604863" w:rsidDel="00E32A80">
          <w:rPr>
            <w:rFonts w:ascii="Courier New" w:hAnsi="Courier New" w:cs="Courier New"/>
          </w:rPr>
          <w:delText>As we determine the cloud mask and phase in the preprocessor,</w:delText>
        </w:r>
      </w:del>
      <w:r w:rsidRPr="00604863">
        <w:rPr>
          <w:rFonts w:ascii="Courier New" w:hAnsi="Courier New" w:cs="Courier New"/>
        </w:rPr>
        <w:t xml:space="preserve"> ORAC </w:t>
      </w:r>
      <w:del w:id="295" w:author="Adam Povey" w:date="2017-04-25T13:20:00Z">
        <w:r w:rsidRPr="00604863" w:rsidDel="00E32A80">
          <w:rPr>
            <w:rFonts w:ascii="Courier New" w:hAnsi="Courier New" w:cs="Courier New"/>
          </w:rPr>
          <w:delText xml:space="preserve">can </w:delText>
        </w:r>
      </w:del>
      <w:ins w:id="296" w:author="Adam Povey" w:date="2017-04-25T13:19:00Z">
        <w:r w:rsidR="00E32A80">
          <w:rPr>
            <w:rFonts w:ascii="Courier New" w:hAnsi="Courier New" w:cs="Courier New"/>
          </w:rPr>
          <w:t>use</w:t>
        </w:r>
      </w:ins>
      <w:ins w:id="297" w:author="Adam Povey" w:date="2017-04-25T13:20:00Z">
        <w:r w:rsidR="00E32A80">
          <w:rPr>
            <w:rFonts w:ascii="Courier New" w:hAnsi="Courier New" w:cs="Courier New"/>
          </w:rPr>
          <w:t>s</w:t>
        </w:r>
      </w:ins>
      <w:ins w:id="298" w:author="Adam Povey" w:date="2017-04-25T13:19:00Z">
        <w:r w:rsidR="00E32A80">
          <w:rPr>
            <w:rFonts w:ascii="Courier New" w:hAnsi="Courier New" w:cs="Courier New"/>
          </w:rPr>
          <w:t xml:space="preserve"> the </w:t>
        </w:r>
      </w:ins>
      <w:proofErr w:type="spellStart"/>
      <w:ins w:id="299" w:author="Adam Povey" w:date="2017-04-25T13:20:00Z">
        <w:r w:rsidR="00E32A80">
          <w:rPr>
            <w:rFonts w:ascii="Courier New" w:hAnsi="Courier New" w:cs="Courier New"/>
          </w:rPr>
          <w:t>preprocessed</w:t>
        </w:r>
        <w:proofErr w:type="spellEnd"/>
        <w:r w:rsidR="00E32A80">
          <w:rPr>
            <w:rFonts w:ascii="Courier New" w:hAnsi="Courier New" w:cs="Courier New"/>
          </w:rPr>
          <w:t xml:space="preserve"> </w:t>
        </w:r>
      </w:ins>
      <w:ins w:id="300" w:author="Adam Povey" w:date="2017-04-25T13:19:00Z">
        <w:r w:rsidR="00E32A80">
          <w:rPr>
            <w:rFonts w:ascii="Courier New" w:hAnsi="Courier New" w:cs="Courier New"/>
          </w:rPr>
          <w:t>cloud mask and phase to select an appropriate</w:t>
        </w:r>
      </w:ins>
      <w:ins w:id="301" w:author="Adam Povey" w:date="2017-04-25T13:20:00Z">
        <w:r w:rsidR="00E32A80">
          <w:rPr>
            <w:rFonts w:ascii="Courier New" w:hAnsi="Courier New" w:cs="Courier New"/>
          </w:rPr>
          <w:t xml:space="preserve"> method to </w:t>
        </w:r>
      </w:ins>
      <w:del w:id="302" w:author="Adam Povey" w:date="2017-04-25T13:19:00Z">
        <w:r w:rsidRPr="00604863" w:rsidDel="00E32A80">
          <w:rPr>
            <w:rFonts w:ascii="Courier New" w:hAnsi="Courier New" w:cs="Courier New"/>
          </w:rPr>
          <w:delText xml:space="preserve">optionally be run only on cloudy pixels and one phase to </w:delText>
        </w:r>
      </w:del>
      <w:r w:rsidRPr="00604863">
        <w:rPr>
          <w:rFonts w:ascii="Courier New" w:hAnsi="Courier New" w:cs="Courier New"/>
        </w:rPr>
        <w:t>reduce processing time.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retrieval}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\subsubsection{Cloud detection}\label{</w:t>
      </w:r>
      <w:proofErr w:type="spellStart"/>
      <w:r w:rsidRPr="00604863">
        <w:rPr>
          <w:rFonts w:ascii="Courier New" w:hAnsi="Courier New" w:cs="Courier New"/>
        </w:rPr>
        <w:t>sec:CloudMask</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CC4CL applies a set of artificial neural networks (ANN) for cloud masking, one for each of the illumination conditions day, night, and twilight. The ANNs are multilayer </w:t>
      </w:r>
      <w:proofErr w:type="spellStart"/>
      <w:r w:rsidRPr="00604863">
        <w:rPr>
          <w:rFonts w:ascii="Courier New" w:hAnsi="Courier New" w:cs="Courier New"/>
        </w:rPr>
        <w:t>perceptrons</w:t>
      </w:r>
      <w:proofErr w:type="spellEnd"/>
      <w:r w:rsidRPr="00604863">
        <w:rPr>
          <w:rFonts w:ascii="Courier New" w:hAnsi="Courier New" w:cs="Courier New"/>
        </w:rPr>
        <w:t xml:space="preserve"> with one input layer, one hidden layer with 50 neurons, and one output layer, which produces pseudo CALIOP cloud optical depth (ANNCOD) ranging from 0 to 1.</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w:t>
      </w:r>
      <w:commentRangeStart w:id="303"/>
      <w:r w:rsidRPr="00604863">
        <w:rPr>
          <w:rFonts w:ascii="Courier New" w:hAnsi="Courier New" w:cs="Courier New"/>
        </w:rPr>
        <w:t>table</w:t>
      </w:r>
      <w:commentRangeEnd w:id="303"/>
      <w:r w:rsidR="00E32A80">
        <w:rPr>
          <w:rStyle w:val="Kommentarzeichen"/>
          <w:rFonts w:asciiTheme="minorHAnsi" w:hAnsiTheme="minorHAnsi"/>
        </w:rPr>
        <w:commentReference w:id="303"/>
      </w:r>
      <w:r w:rsidRPr="00604863">
        <w:rPr>
          <w:rFonts w:ascii="Courier New" w:hAnsi="Courier New" w:cs="Courier New"/>
        </w:rPr>
        <w:t>}[h]</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\caption{Threshold values applied to ANNCOD data for cloud mask classification.}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llllll|l</w:t>
      </w:r>
      <w:proofErr w:type="spellEnd"/>
      <w:r w:rsidRPr="00604863">
        <w:rPr>
          <w:rFonts w:ascii="Courier New" w:hAnsi="Courier New" w:cs="Courier New"/>
        </w:rPr>
        <w:t>}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day &amp; night &amp; twilight &amp; land &amp; sea &amp; snow/ice &amp; threshold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day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x    &amp;     &amp;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&amp; x   &amp;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x   &amp;       &amp;          &amp;      &amp; x   &amp; x        &amp; 0.4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night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x    &amp;     &amp;          &amp; 0.3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x        &amp; 0.4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twilight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x    &amp;     &amp;          &amp; 0.3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x    &amp;     &amp; x        &amp; 0.4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x        &amp; 0.4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tab:ANN_thresholds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various ANNs were trained with NOAA-18 AVHRR L1c data, </w:t>
      </w:r>
      <w:commentRangeStart w:id="304"/>
      <w:r w:rsidRPr="00604863">
        <w:rPr>
          <w:rFonts w:ascii="Courier New" w:hAnsi="Courier New" w:cs="Courier New"/>
        </w:rPr>
        <w:t>auxiliary information</w:t>
      </w:r>
      <w:commentRangeEnd w:id="304"/>
      <w:r w:rsidR="00E32A80">
        <w:rPr>
          <w:rStyle w:val="Kommentarzeichen"/>
          <w:rFonts w:asciiTheme="minorHAnsi" w:hAnsiTheme="minorHAnsi"/>
        </w:rPr>
        <w:commentReference w:id="304"/>
      </w:r>
      <w:r w:rsidRPr="00604863">
        <w:rPr>
          <w:rFonts w:ascii="Courier New" w:hAnsi="Courier New" w:cs="Courier New"/>
        </w:rPr>
        <w:t>, and cloud optical depth (COD) ``truth'' data obtained from the CALIPSO satellite's LIDAR called CALIOP at 532 nm (\</w:t>
      </w:r>
      <w:proofErr w:type="spellStart"/>
      <w:r w:rsidRPr="00604863">
        <w:rPr>
          <w:rFonts w:ascii="Courier New" w:hAnsi="Courier New" w:cs="Courier New"/>
        </w:rPr>
        <w:t>mbox</w:t>
      </w:r>
      <w:proofErr w:type="spellEnd"/>
      <w:r w:rsidRPr="00604863">
        <w:rPr>
          <w:rFonts w:ascii="Courier New" w:hAnsi="Courier New" w:cs="Courier New"/>
        </w:rPr>
        <w:t>{CAL\</w:t>
      </w:r>
      <w:proofErr w:type="spellStart"/>
      <w:r w:rsidRPr="00604863">
        <w:rPr>
          <w:rFonts w:ascii="Courier New" w:hAnsi="Courier New" w:cs="Courier New"/>
        </w:rPr>
        <w:t>textunderscore</w:t>
      </w:r>
      <w:proofErr w:type="spellEnd"/>
      <w:r w:rsidRPr="00604863">
        <w:rPr>
          <w:rFonts w:ascii="Courier New" w:hAnsi="Courier New" w:cs="Courier New"/>
        </w:rPr>
        <w:t xml:space="preserve"> LID\</w:t>
      </w:r>
      <w:proofErr w:type="spellStart"/>
      <w:r w:rsidRPr="00604863">
        <w:rPr>
          <w:rFonts w:ascii="Courier New" w:hAnsi="Courier New" w:cs="Courier New"/>
        </w:rPr>
        <w:t>textunderscore</w:t>
      </w:r>
      <w:proofErr w:type="spellEnd"/>
      <w:r w:rsidRPr="00604863">
        <w:rPr>
          <w:rFonts w:ascii="Courier New" w:hAnsi="Courier New" w:cs="Courier New"/>
        </w:rPr>
        <w:t xml:space="preserve"> L2\</w:t>
      </w:r>
      <w:proofErr w:type="spellStart"/>
      <w:r w:rsidRPr="00604863">
        <w:rPr>
          <w:rFonts w:ascii="Courier New" w:hAnsi="Courier New" w:cs="Courier New"/>
        </w:rPr>
        <w:t>textunderscore</w:t>
      </w:r>
      <w:proofErr w:type="spellEnd"/>
      <w:r w:rsidRPr="00604863">
        <w:rPr>
          <w:rFonts w:ascii="Courier New" w:hAnsi="Courier New" w:cs="Courier New"/>
        </w:rPr>
        <w:t xml:space="preserve"> 05kmCLay-Prov-V3-01}). </w:t>
      </w:r>
      <w:commentRangeStart w:id="305"/>
      <w:r w:rsidRPr="00604863">
        <w:rPr>
          <w:rFonts w:ascii="Courier New" w:hAnsi="Courier New" w:cs="Courier New"/>
        </w:rPr>
        <w:t xml:space="preserve">AVHRR Ch3a data were </w:t>
      </w:r>
      <w:del w:id="306" w:author="Adam Povey" w:date="2017-04-25T13:23:00Z">
        <w:r w:rsidRPr="00604863" w:rsidDel="00E32A80">
          <w:rPr>
            <w:rFonts w:ascii="Courier New" w:hAnsi="Courier New" w:cs="Courier New"/>
          </w:rPr>
          <w:delText xml:space="preserve">generally </w:delText>
        </w:r>
      </w:del>
      <w:r w:rsidRPr="00604863">
        <w:rPr>
          <w:rFonts w:ascii="Courier New" w:hAnsi="Courier New" w:cs="Courier New"/>
        </w:rPr>
        <w:t xml:space="preserve">excluded. </w:t>
      </w:r>
      <w:del w:id="307" w:author="Adam Povey" w:date="2017-04-25T13:23:00Z">
        <w:r w:rsidRPr="00604863" w:rsidDel="00E32A80">
          <w:rPr>
            <w:rFonts w:ascii="Courier New" w:hAnsi="Courier New" w:cs="Courier New"/>
          </w:rPr>
          <w:delText>We trained the day ANN with all remaining AVHRR channels, but also excluded Ch3b to be consistent with those NOAA platforms that switch between Ch3b transmission at night and Ch3a at day (NOAA-16, NOAA-17, MetopA</w:delText>
        </w:r>
        <w:commentRangeEnd w:id="305"/>
        <w:r w:rsidR="00E32A80" w:rsidDel="00E32A80">
          <w:rPr>
            <w:rStyle w:val="Kommentarzeichen"/>
            <w:rFonts w:asciiTheme="minorHAnsi" w:hAnsiTheme="minorHAnsi"/>
          </w:rPr>
          <w:commentReference w:id="305"/>
        </w:r>
        <w:r w:rsidRPr="00604863" w:rsidDel="00E32A80">
          <w:rPr>
            <w:rFonts w:ascii="Courier New" w:hAnsi="Courier New" w:cs="Courier New"/>
          </w:rPr>
          <w:delText xml:space="preserve">). </w:delText>
        </w:r>
      </w:del>
      <w:r w:rsidRPr="00604863">
        <w:rPr>
          <w:rFonts w:ascii="Courier New" w:hAnsi="Courier New" w:cs="Courier New"/>
        </w:rPr>
        <w:t xml:space="preserve">For night and twilight conditions, we produced ANNs both with and without Ch3b data input. This was necessary to avoid misclassification of very cold clouds and/or land surfaces due to Ch3b's very low signal-to-noise ratio. </w:t>
      </w:r>
      <w:ins w:id="308" w:author="Adam Povey" w:date="2017-04-25T13:32:00Z">
        <w:r w:rsidR="00F74A36">
          <w:rPr>
            <w:rFonts w:ascii="Courier New" w:hAnsi="Courier New" w:cs="Courier New"/>
          </w:rPr>
          <w:t>In addition to the days evaluated in the ``Round Robin’’ comparison</w:t>
        </w:r>
      </w:ins>
      <w:del w:id="309" w:author="Adam Povey" w:date="2017-04-25T13:32:00Z">
        <w:r w:rsidRPr="00604863" w:rsidDel="00F74A36">
          <w:rPr>
            <w:rFonts w:ascii="Courier New" w:hAnsi="Courier New" w:cs="Courier New"/>
          </w:rPr>
          <w:delText>Next to the round robin days (?)</w:delText>
        </w:r>
      </w:del>
      <w:r w:rsidRPr="00604863">
        <w:rPr>
          <w:rFonts w:ascii="Courier New" w:hAnsi="Courier New" w:cs="Courier New"/>
        </w:rPr>
        <w:t xml:space="preserve">, we selected 12 </w:t>
      </w:r>
      <w:ins w:id="310" w:author="Adam Povey" w:date="2017-04-25T13:32:00Z">
        <w:r w:rsidR="00F74A36">
          <w:rPr>
            <w:rFonts w:ascii="Courier New" w:hAnsi="Courier New" w:cs="Courier New"/>
          </w:rPr>
          <w:t>further</w:t>
        </w:r>
      </w:ins>
      <w:del w:id="311" w:author="Adam Povey" w:date="2017-04-25T13:32:00Z">
        <w:r w:rsidRPr="00604863" w:rsidDel="00F74A36">
          <w:rPr>
            <w:rFonts w:ascii="Courier New" w:hAnsi="Courier New" w:cs="Courier New"/>
          </w:rPr>
          <w:delText>additional representative</w:delText>
        </w:r>
      </w:del>
      <w:r w:rsidRPr="00604863">
        <w:rPr>
          <w:rFonts w:ascii="Courier New" w:hAnsi="Courier New" w:cs="Courier New"/>
        </w:rPr>
        <w:t xml:space="preserve"> training days in 2008 that </w:t>
      </w:r>
      <w:ins w:id="312" w:author="Adam Povey" w:date="2017-04-25T13:32:00Z">
        <w:r w:rsidR="00F74A36">
          <w:rPr>
            <w:rFonts w:ascii="Courier New" w:hAnsi="Courier New" w:cs="Courier New"/>
          </w:rPr>
          <w:t>contain</w:t>
        </w:r>
      </w:ins>
      <w:del w:id="313" w:author="Adam Povey" w:date="2017-04-25T13:32:00Z">
        <w:r w:rsidRPr="00604863" w:rsidDel="00F74A36">
          <w:rPr>
            <w:rFonts w:ascii="Courier New" w:hAnsi="Courier New" w:cs="Courier New"/>
          </w:rPr>
          <w:delText>satisfy basic requirements in terms of</w:delText>
        </w:r>
      </w:del>
      <w:r w:rsidRPr="00604863">
        <w:rPr>
          <w:rFonts w:ascii="Courier New" w:hAnsi="Courier New" w:cs="Courier New"/>
        </w:rPr>
        <w:t xml:space="preserve"> collocation</w:t>
      </w:r>
      <w:ins w:id="314" w:author="Adam Povey" w:date="2017-04-25T13:32:00Z">
        <w:r w:rsidR="00F74A36">
          <w:rPr>
            <w:rFonts w:ascii="Courier New" w:hAnsi="Courier New" w:cs="Courier New"/>
          </w:rPr>
          <w:t>s</w:t>
        </w:r>
      </w:ins>
      <w:r w:rsidRPr="00604863">
        <w:rPr>
          <w:rFonts w:ascii="Courier New" w:hAnsi="Courier New" w:cs="Courier New"/>
        </w:rPr>
        <w:t xml:space="preserve"> between NOAA-18 and CALIPSO, represent</w:t>
      </w:r>
      <w:del w:id="315" w:author="Adam Povey" w:date="2017-04-25T13:32:00Z">
        <w:r w:rsidRPr="00604863" w:rsidDel="00F74A36">
          <w:rPr>
            <w:rFonts w:ascii="Courier New" w:hAnsi="Courier New" w:cs="Courier New"/>
          </w:rPr>
          <w:delText>ation</w:delText>
        </w:r>
      </w:del>
      <w:del w:id="316" w:author="Adam Povey" w:date="2017-04-25T13:33:00Z">
        <w:r w:rsidRPr="00604863" w:rsidDel="00F74A36">
          <w:rPr>
            <w:rFonts w:ascii="Courier New" w:hAnsi="Courier New" w:cs="Courier New"/>
          </w:rPr>
          <w:delText xml:space="preserve"> of</w:delText>
        </w:r>
      </w:del>
      <w:r w:rsidRPr="00604863">
        <w:rPr>
          <w:rFonts w:ascii="Courier New" w:hAnsi="Courier New" w:cs="Courier New"/>
        </w:rPr>
        <w:t xml:space="preserve"> cloud optical depth seasonality, and </w:t>
      </w:r>
      <w:ins w:id="317" w:author="Adam Povey" w:date="2017-04-25T13:33:00Z">
        <w:r w:rsidR="00F74A36">
          <w:rPr>
            <w:rFonts w:ascii="Courier New" w:hAnsi="Courier New" w:cs="Courier New"/>
          </w:rPr>
          <w:t xml:space="preserve">provide </w:t>
        </w:r>
      </w:ins>
      <w:r w:rsidRPr="00604863">
        <w:rPr>
          <w:rFonts w:ascii="Courier New" w:hAnsi="Courier New" w:cs="Courier New"/>
        </w:rPr>
        <w:t xml:space="preserve">global coverage. Prior to training, CALIPSO COD values were set to be </w:t>
      </w:r>
      <w:commentRangeStart w:id="318"/>
      <w:r w:rsidRPr="00604863">
        <w:rPr>
          <w:rFonts w:ascii="Courier New" w:hAnsi="Courier New" w:cs="Courier New"/>
        </w:rPr>
        <w:t>$\le$ 1</w:t>
      </w:r>
      <w:commentRangeEnd w:id="318"/>
      <w:r w:rsidR="00F74A36">
        <w:rPr>
          <w:rStyle w:val="Kommentarzeichen"/>
          <w:rFonts w:asciiTheme="minorHAnsi" w:hAnsiTheme="minorHAnsi"/>
        </w:rPr>
        <w:commentReference w:id="318"/>
      </w:r>
      <w:r w:rsidRPr="00604863">
        <w:rPr>
          <w:rFonts w:ascii="Courier New" w:hAnsi="Courier New" w:cs="Courier New"/>
        </w:rPr>
        <w:t xml:space="preserve">. Auxiliary data input are the ERA-Interim skin temperature, a snow/ice mask derived from ERA-Interim snow depth and sea ice concentration, and the USGS land/sea mask. Finally, </w:t>
      </w:r>
      <w:commentRangeStart w:id="319"/>
      <w:r w:rsidRPr="00604863">
        <w:rPr>
          <w:rFonts w:ascii="Courier New" w:hAnsi="Courier New" w:cs="Courier New"/>
        </w:rPr>
        <w:t xml:space="preserve">we applied a simple correction algorithm </w:t>
      </w:r>
      <w:commentRangeEnd w:id="319"/>
      <w:r w:rsidR="00A2565B">
        <w:rPr>
          <w:rStyle w:val="Kommentarzeichen"/>
          <w:rFonts w:asciiTheme="minorHAnsi" w:hAnsiTheme="minorHAnsi"/>
        </w:rPr>
        <w:commentReference w:id="319"/>
      </w:r>
      <w:r w:rsidRPr="00604863">
        <w:rPr>
          <w:rFonts w:ascii="Courier New" w:hAnsi="Courier New" w:cs="Courier New"/>
        </w:rPr>
        <w:t>to remove a viewing-angle dependency of retrieved ANNCOD.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binary cloud mask is </w:t>
      </w:r>
      <w:commentRangeStart w:id="320"/>
      <w:del w:id="321" w:author="Adam Povey" w:date="2017-04-25T13:35:00Z">
        <w:r w:rsidRPr="00604863" w:rsidDel="00A2565B">
          <w:rPr>
            <w:rFonts w:ascii="Courier New" w:hAnsi="Courier New" w:cs="Courier New"/>
          </w:rPr>
          <w:delText>finally</w:delText>
        </w:r>
      </w:del>
      <w:commentRangeEnd w:id="320"/>
      <w:r w:rsidR="00A2565B">
        <w:rPr>
          <w:rStyle w:val="Kommentarzeichen"/>
          <w:rFonts w:asciiTheme="minorHAnsi" w:hAnsiTheme="minorHAnsi"/>
        </w:rPr>
        <w:commentReference w:id="320"/>
      </w:r>
      <w:del w:id="322" w:author="Adam Povey" w:date="2017-04-25T13:35:00Z">
        <w:r w:rsidRPr="00604863" w:rsidDel="00A2565B">
          <w:rPr>
            <w:rFonts w:ascii="Courier New" w:hAnsi="Courier New" w:cs="Courier New"/>
          </w:rPr>
          <w:delText xml:space="preserve"> </w:delText>
        </w:r>
      </w:del>
      <w:r w:rsidRPr="00604863">
        <w:rPr>
          <w:rFonts w:ascii="Courier New" w:hAnsi="Courier New" w:cs="Courier New"/>
        </w:rPr>
        <w:t>estimated by classification of ANNCOD data into clear and cloudy through a set of threshold values. The thresholds themselves vary depending on illumination and surface conditions, namely land, sea, and snow/ice cover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tab:ANN_thresholds</w:t>
      </w:r>
      <w:proofErr w:type="spellEnd"/>
      <w:r w:rsidRPr="00604863">
        <w:rPr>
          <w:rFonts w:ascii="Courier New" w:hAnsi="Courier New" w:cs="Courier New"/>
        </w:rPr>
        <w:t>}). As the ANN was trained with AVHRR data only, differences in spectral response functions need to be considered before the ANN can be applied to MODIS and AATSR. We derived appropriate coefficients through linear regression analysis between collocated satellite observations for each input channel pair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tab:ANN_coefficients</w:t>
      </w:r>
      <w:proofErr w:type="spellEnd"/>
      <w:r w:rsidRPr="00604863">
        <w:rPr>
          <w:rFonts w:ascii="Courier New" w:hAnsi="Courier New" w:cs="Courier New"/>
        </w:rPr>
        <w:t>}). The resulting coefficients were applied to MODIS and AATSR satellite data before ANN input.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\caption{Linear regression coefficients between collocated AVHRR and MODIS/AATSR channels.}</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w:t>
      </w:r>
      <w:proofErr w:type="spellEnd"/>
      <w:r w:rsidRPr="00604863">
        <w:rPr>
          <w:rFonts w:ascii="Courier New" w:hAnsi="Courier New" w:cs="Courier New"/>
        </w:rPr>
        <w:t>}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CC4CL channel ID &amp; sensor &amp; regression coefficients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MODIS &amp; 0.8945 $\times$ ch1 + 2.217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0.8542 $\times$ ch1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MODIS &amp; 0.8336 $\times$ ch2 + 1.749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0.7787 $\times$ ch2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MODIS &amp; 0.9944 $\times$ ch4 + 1.152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1.0626 $\times$ ch4 - 15.777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MODIS &amp; 0.9742 $\times$ ch5 + 7.205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0.9793 $\times$ ch5 + 5.366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MODIS &amp; 0.9676 $\times$ ch6 + 8.408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0.9838 $\times$ ch6 + 4.255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tab:ANN_coefficients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estimate cloud mask uncertainty based on the assumption that this uncertainty is inversely proportional to the difference between retrieved ANNCOD and the threshold applied. As a first step, we quantified a ``truth'' uncertainty or, rather, error. To do so, we generated a CALIOP cloud mask by application of a clear/cloudy threshold value of 0.05. The CALIOP cloud mask is then compared with the collocated ANN mask by quantification of a Percent Correct (PEC) score. PEC quantifies the ratio between all correctly classified pixels and the number of all pixels analysed. Finally, the ``truth'' uncertainty is defined as 100 $-$ PEC \%. We then established the statistical relationship between this uncertainty and the ANNCOD difference to its threshold. Before application of the approach, we normalised differences (ND) to 1. We found a linear correlation between uncertainty and ND for clear cases, and a second order polynomial correlation for cloudy cases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fig:NN_unc</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clear:</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37.275 \times ND + 49.2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cloudy:</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54.133 \times (ND-1)^2 + 1.862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equations of these regression fits are used within CC4CL to quantify cloud mask uncertainty as a function of ND.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\includegraphics[width=0.47\textwidth]{figures/NN_uncertainty_EQ.png}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\caption{Neural network cloud mask uncertainty}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fig:NN_unc</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\subsubsection{Cloud typing}\label{</w:t>
      </w:r>
      <w:proofErr w:type="spellStart"/>
      <w:r w:rsidRPr="00604863">
        <w:rPr>
          <w:rFonts w:ascii="Courier New" w:hAnsi="Courier New" w:cs="Courier New"/>
        </w:rPr>
        <w:t>sec:Pavolonis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 phase is determined by application of the Pavolonis cloud typing algorithm \</w:t>
      </w:r>
      <w:proofErr w:type="spellStart"/>
      <w:r w:rsidRPr="00604863">
        <w:rPr>
          <w:rFonts w:ascii="Courier New" w:hAnsi="Courier New" w:cs="Courier New"/>
        </w:rPr>
        <w:t>citep</w:t>
      </w:r>
      <w:proofErr w:type="spellEnd"/>
      <w:r w:rsidRPr="00604863">
        <w:rPr>
          <w:rFonts w:ascii="Courier New" w:hAnsi="Courier New" w:cs="Courier New"/>
        </w:rPr>
        <w:t>{Pavolonis05}. The Pavolonis algorithm outputs 6 cloud types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tab:cloud_types</w:t>
      </w:r>
      <w:proofErr w:type="spellEnd"/>
      <w:r w:rsidRPr="00604863">
        <w:rPr>
          <w:rFonts w:ascii="Courier New" w:hAnsi="Courier New" w:cs="Courier New"/>
        </w:rPr>
        <w:t>}), which we then reclassified into water or ice clouds: liquid = fog/warm liquid/</w:t>
      </w:r>
      <w:proofErr w:type="spellStart"/>
      <w:r w:rsidRPr="00604863">
        <w:rPr>
          <w:rFonts w:ascii="Courier New" w:hAnsi="Courier New" w:cs="Courier New"/>
        </w:rPr>
        <w:t>supercooled</w:t>
      </w:r>
      <w:proofErr w:type="spellEnd"/>
      <w:r w:rsidRPr="00604863">
        <w:rPr>
          <w:rFonts w:ascii="Courier New" w:hAnsi="Courier New" w:cs="Courier New"/>
        </w:rPr>
        <w:t>, ice = opaque ice/cirrus/overlap. For CC4CL, the fog type test was deactivated. The algorithm always uses the 0.65-, 11-, and 12-$\mu m$ channel data. It is further designed to read 3.75$\mu m$ data whenever available, and otherwise switches to a 1.65$\mu m$ mode. These two different approaches produce nearly identical results, except for certain thin clouds and cloud edges \</w:t>
      </w:r>
      <w:proofErr w:type="spellStart"/>
      <w:r w:rsidRPr="00604863">
        <w:rPr>
          <w:rFonts w:ascii="Courier New" w:hAnsi="Courier New" w:cs="Courier New"/>
        </w:rPr>
        <w:t>citep</w:t>
      </w:r>
      <w:proofErr w:type="spellEnd"/>
      <w:r w:rsidRPr="00604863">
        <w:rPr>
          <w:rFonts w:ascii="Courier New" w:hAnsi="Courier New" w:cs="Courier New"/>
        </w:rPr>
        <w:t xml:space="preserve">{Pavolonis05}. In addition, we introduced two new cloud types within CC4CL. </w:t>
      </w:r>
      <w:ins w:id="323" w:author="Adam Povey" w:date="2017-04-25T13:42:00Z">
        <w:r w:rsidR="00A2565B">
          <w:rPr>
            <w:rFonts w:ascii="Courier New" w:hAnsi="Courier New" w:cs="Courier New"/>
          </w:rPr>
          <w:t>In response to validation</w:t>
        </w:r>
      </w:ins>
      <w:ins w:id="324" w:author="Adam Povey" w:date="2017-04-25T13:43:00Z">
        <w:r w:rsidR="00A2565B">
          <w:rPr>
            <w:rFonts w:ascii="Courier New" w:hAnsi="Courier New" w:cs="Courier New"/>
          </w:rPr>
          <w:t xml:space="preserve"> studies, we</w:t>
        </w:r>
      </w:ins>
      <w:del w:id="325" w:author="Adam Povey" w:date="2017-04-25T13:43:00Z">
        <w:r w:rsidRPr="00604863" w:rsidDel="00A2565B">
          <w:rPr>
            <w:rFonts w:ascii="Courier New" w:hAnsi="Courier New" w:cs="Courier New"/>
          </w:rPr>
          <w:delText>We</w:delText>
        </w:r>
      </w:del>
      <w:r w:rsidRPr="00604863">
        <w:rPr>
          <w:rFonts w:ascii="Courier New" w:hAnsi="Courier New" w:cs="Courier New"/>
        </w:rPr>
        <w:t xml:space="preserve"> decided to change </w:t>
      </w:r>
      <w:ins w:id="326" w:author="Adam Povey" w:date="2017-04-25T13:43:00Z">
        <w:r w:rsidR="00A2565B">
          <w:rPr>
            <w:rFonts w:ascii="Courier New" w:hAnsi="Courier New" w:cs="Courier New"/>
          </w:rPr>
          <w:t xml:space="preserve">the </w:t>
        </w:r>
      </w:ins>
      <w:r w:rsidRPr="00604863">
        <w:rPr>
          <w:rFonts w:ascii="Courier New" w:hAnsi="Courier New" w:cs="Courier New"/>
        </w:rPr>
        <w:t xml:space="preserve">phase </w:t>
      </w:r>
      <w:ins w:id="327" w:author="Adam Povey" w:date="2017-04-25T13:43:00Z">
        <w:r w:rsidR="00A2565B">
          <w:rPr>
            <w:rFonts w:ascii="Courier New" w:hAnsi="Courier New" w:cs="Courier New"/>
          </w:rPr>
          <w:t>of</w:t>
        </w:r>
      </w:ins>
      <w:del w:id="328" w:author="Adam Povey" w:date="2017-04-25T13:43:00Z">
        <w:r w:rsidRPr="00604863" w:rsidDel="00A2565B">
          <w:rPr>
            <w:rFonts w:ascii="Courier New" w:hAnsi="Courier New" w:cs="Courier New"/>
          </w:rPr>
          <w:delText>for</w:delText>
        </w:r>
      </w:del>
      <w:r w:rsidRPr="00604863">
        <w:rPr>
          <w:rFonts w:ascii="Courier New" w:hAnsi="Courier New" w:cs="Courier New"/>
        </w:rPr>
        <w:t xml:space="preserve"> ice clouds whose retriev</w:t>
      </w:r>
      <w:ins w:id="329" w:author="Adam Povey" w:date="2017-04-25T13:43:00Z">
        <w:r w:rsidR="00A2565B">
          <w:rPr>
            <w:rFonts w:ascii="Courier New" w:hAnsi="Courier New" w:cs="Courier New"/>
          </w:rPr>
          <w:t>ed</w:t>
        </w:r>
      </w:ins>
      <w:del w:id="330" w:author="Adam Povey" w:date="2017-04-25T13:43:00Z">
        <w:r w:rsidRPr="00604863" w:rsidDel="00A2565B">
          <w:rPr>
            <w:rFonts w:ascii="Courier New" w:hAnsi="Courier New" w:cs="Courier New"/>
          </w:rPr>
          <w:delText>al</w:delText>
        </w:r>
      </w:del>
      <w:r w:rsidRPr="00604863">
        <w:rPr>
          <w:rFonts w:ascii="Courier New" w:hAnsi="Courier New" w:cs="Courier New"/>
        </w:rPr>
        <w:t xml:space="preserve"> CTT is </w:t>
      </w:r>
      <w:ins w:id="331" w:author="Adam Povey" w:date="2017-04-25T13:44:00Z">
        <w:r w:rsidR="00A2565B" w:rsidRPr="00604863">
          <w:rPr>
            <w:rFonts w:ascii="Courier New" w:hAnsi="Courier New" w:cs="Courier New"/>
          </w:rPr>
          <w:t>$&gt;$ 273.16 K, the freezing point of water</w:t>
        </w:r>
        <w:r w:rsidR="00A2565B" w:rsidRPr="00604863" w:rsidDel="00A2565B">
          <w:rPr>
            <w:rFonts w:ascii="Courier New" w:hAnsi="Courier New" w:cs="Courier New"/>
          </w:rPr>
          <w:t xml:space="preserve"> </w:t>
        </w:r>
      </w:ins>
      <w:del w:id="332" w:author="Adam Povey" w:date="2017-04-25T13:43:00Z">
        <w:r w:rsidRPr="00604863" w:rsidDel="00A2565B">
          <w:rPr>
            <w:rFonts w:ascii="Courier New" w:hAnsi="Courier New" w:cs="Courier New"/>
          </w:rPr>
          <w:delText xml:space="preserve">to high </w:delText>
        </w:r>
      </w:del>
      <w:r w:rsidRPr="00604863">
        <w:rPr>
          <w:rFonts w:ascii="Courier New" w:hAnsi="Courier New" w:cs="Courier New"/>
        </w:rPr>
        <w:t>(new cloud type = SWITCHED\</w:t>
      </w:r>
      <w:proofErr w:type="spellStart"/>
      <w:r w:rsidRPr="00604863">
        <w:rPr>
          <w:rFonts w:ascii="Courier New" w:hAnsi="Courier New" w:cs="Courier New"/>
        </w:rPr>
        <w:t>textunderscore</w:t>
      </w:r>
      <w:proofErr w:type="spellEnd"/>
      <w:r w:rsidRPr="00604863">
        <w:rPr>
          <w:rFonts w:ascii="Courier New" w:hAnsi="Courier New" w:cs="Courier New"/>
        </w:rPr>
        <w:t xml:space="preserve"> TO\</w:t>
      </w:r>
      <w:proofErr w:type="spellStart"/>
      <w:r w:rsidRPr="00604863">
        <w:rPr>
          <w:rFonts w:ascii="Courier New" w:hAnsi="Courier New" w:cs="Courier New"/>
        </w:rPr>
        <w:t>textunderscore</w:t>
      </w:r>
      <w:proofErr w:type="spellEnd"/>
      <w:r w:rsidRPr="00604863">
        <w:rPr>
          <w:rFonts w:ascii="Courier New" w:hAnsi="Courier New" w:cs="Courier New"/>
        </w:rPr>
        <w:t xml:space="preserve"> WATER</w:t>
      </w:r>
      <w:del w:id="333" w:author="Adam Povey" w:date="2017-04-25T13:44:00Z">
        <w:r w:rsidRPr="00604863" w:rsidDel="00E40899">
          <w:rPr>
            <w:rFonts w:ascii="Courier New" w:hAnsi="Courier New" w:cs="Courier New"/>
          </w:rPr>
          <w:delText xml:space="preserve"> if</w:delText>
        </w:r>
        <w:r w:rsidRPr="00604863" w:rsidDel="00A2565B">
          <w:rPr>
            <w:rFonts w:ascii="Courier New" w:hAnsi="Courier New" w:cs="Courier New"/>
          </w:rPr>
          <w:delText xml:space="preserve"> CTT $&gt;$ 273.16 K, the freezing point of water</w:delText>
        </w:r>
      </w:del>
      <w:r w:rsidRPr="00604863">
        <w:rPr>
          <w:rFonts w:ascii="Courier New" w:hAnsi="Courier New" w:cs="Courier New"/>
        </w:rPr>
        <w:t>)</w:t>
      </w:r>
      <w:ins w:id="334" w:author="Adam Povey" w:date="2017-04-25T13:45:00Z">
        <w:r w:rsidR="00E40899">
          <w:rPr>
            <w:rFonts w:ascii="Courier New" w:hAnsi="Courier New" w:cs="Courier New"/>
          </w:rPr>
          <w:t>,</w:t>
        </w:r>
      </w:ins>
      <w:del w:id="335" w:author="Adam Povey" w:date="2017-04-25T13:44:00Z">
        <w:r w:rsidRPr="00604863" w:rsidDel="00E40899">
          <w:rPr>
            <w:rFonts w:ascii="Courier New" w:hAnsi="Courier New" w:cs="Courier New"/>
          </w:rPr>
          <w:delText>,</w:delText>
        </w:r>
      </w:del>
      <w:r w:rsidRPr="00604863">
        <w:rPr>
          <w:rFonts w:ascii="Courier New" w:hAnsi="Courier New" w:cs="Courier New"/>
        </w:rPr>
        <w:t xml:space="preserve"> and </w:t>
      </w:r>
      <w:del w:id="336" w:author="Adam Povey" w:date="2017-04-25T13:44:00Z">
        <w:r w:rsidRPr="00604863" w:rsidDel="00E40899">
          <w:rPr>
            <w:rFonts w:ascii="Courier New" w:hAnsi="Courier New" w:cs="Courier New"/>
          </w:rPr>
          <w:delText>for</w:delText>
        </w:r>
      </w:del>
      <w:ins w:id="337" w:author="Adam Povey" w:date="2017-04-25T13:44:00Z">
        <w:r w:rsidR="00E40899">
          <w:rPr>
            <w:rFonts w:ascii="Courier New" w:hAnsi="Courier New" w:cs="Courier New"/>
          </w:rPr>
          <w:t>of</w:t>
        </w:r>
      </w:ins>
      <w:r w:rsidRPr="00604863">
        <w:rPr>
          <w:rFonts w:ascii="Courier New" w:hAnsi="Courier New" w:cs="Courier New"/>
        </w:rPr>
        <w:t xml:space="preserve"> water clouds whose CTT</w:t>
      </w:r>
      <w:ins w:id="338" w:author="Adam Povey" w:date="2017-04-25T13:44:00Z">
        <w:r w:rsidR="00E40899">
          <w:rPr>
            <w:rFonts w:ascii="Courier New" w:hAnsi="Courier New" w:cs="Courier New"/>
          </w:rPr>
          <w:t xml:space="preserve"> </w:t>
        </w:r>
        <w:r w:rsidR="00E40899" w:rsidRPr="00604863">
          <w:rPr>
            <w:rFonts w:ascii="Courier New" w:hAnsi="Courier New" w:cs="Courier New"/>
          </w:rPr>
          <w:t xml:space="preserve">$&lt;$ 233.16 K, the lower limit of </w:t>
        </w:r>
        <w:proofErr w:type="spellStart"/>
        <w:r w:rsidR="00E40899" w:rsidRPr="00604863">
          <w:rPr>
            <w:rFonts w:ascii="Courier New" w:hAnsi="Courier New" w:cs="Courier New"/>
          </w:rPr>
          <w:t>supercooled</w:t>
        </w:r>
        <w:proofErr w:type="spellEnd"/>
        <w:r w:rsidR="00E40899" w:rsidRPr="00604863">
          <w:rPr>
            <w:rFonts w:ascii="Courier New" w:hAnsi="Courier New" w:cs="Courier New"/>
          </w:rPr>
          <w:t xml:space="preserve"> water</w:t>
        </w:r>
      </w:ins>
      <w:r w:rsidRPr="00604863">
        <w:rPr>
          <w:rFonts w:ascii="Courier New" w:hAnsi="Courier New" w:cs="Courier New"/>
        </w:rPr>
        <w:t xml:space="preserve"> </w:t>
      </w:r>
      <w:del w:id="339" w:author="Adam Povey" w:date="2017-04-25T13:44:00Z">
        <w:r w:rsidRPr="00604863" w:rsidDel="00E40899">
          <w:rPr>
            <w:rFonts w:ascii="Courier New" w:hAnsi="Courier New" w:cs="Courier New"/>
          </w:rPr>
          <w:delText xml:space="preserve">is too low </w:delText>
        </w:r>
      </w:del>
      <w:r w:rsidRPr="00604863">
        <w:rPr>
          <w:rFonts w:ascii="Courier New" w:hAnsi="Courier New" w:cs="Courier New"/>
        </w:rPr>
        <w:t>(SWITCHED\</w:t>
      </w:r>
      <w:proofErr w:type="spellStart"/>
      <w:r w:rsidRPr="00604863">
        <w:rPr>
          <w:rFonts w:ascii="Courier New" w:hAnsi="Courier New" w:cs="Courier New"/>
        </w:rPr>
        <w:t>textunderscore</w:t>
      </w:r>
      <w:proofErr w:type="spellEnd"/>
      <w:r w:rsidRPr="00604863">
        <w:rPr>
          <w:rFonts w:ascii="Courier New" w:hAnsi="Courier New" w:cs="Courier New"/>
        </w:rPr>
        <w:t xml:space="preserve"> TO\</w:t>
      </w:r>
      <w:proofErr w:type="spellStart"/>
      <w:r w:rsidRPr="00604863">
        <w:rPr>
          <w:rFonts w:ascii="Courier New" w:hAnsi="Courier New" w:cs="Courier New"/>
        </w:rPr>
        <w:t>textunderscore</w:t>
      </w:r>
      <w:proofErr w:type="spellEnd"/>
      <w:r w:rsidRPr="00604863">
        <w:rPr>
          <w:rFonts w:ascii="Courier New" w:hAnsi="Courier New" w:cs="Courier New"/>
        </w:rPr>
        <w:t xml:space="preserve"> ICE</w:t>
      </w:r>
      <w:del w:id="340" w:author="Adam Povey" w:date="2017-04-25T13:44:00Z">
        <w:r w:rsidRPr="00604863" w:rsidDel="00E40899">
          <w:rPr>
            <w:rFonts w:ascii="Courier New" w:hAnsi="Courier New" w:cs="Courier New"/>
          </w:rPr>
          <w:delText xml:space="preserve"> if CTT $&lt;$ 233.16 K, the lower limit of supercooled water</w:delText>
        </w:r>
      </w:del>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Pavolonis algorithm has weaknesses in detecting cirrus clouds at high latitudes, which are often misclassified as opaque ice clouds. Performance is considerably better when the VIIRS algorithm is used, which provides additional channels and threshold tests. However, these cannot be applied to our AVHRR heritage dataset \</w:t>
      </w:r>
      <w:proofErr w:type="spellStart"/>
      <w:r w:rsidRPr="00604863">
        <w:rPr>
          <w:rFonts w:ascii="Courier New" w:hAnsi="Courier New" w:cs="Courier New"/>
        </w:rPr>
        <w:t>citep</w:t>
      </w:r>
      <w:proofErr w:type="spellEnd"/>
      <w:r w:rsidRPr="00604863">
        <w:rPr>
          <w:rFonts w:ascii="Courier New" w:hAnsi="Courier New" w:cs="Courier New"/>
        </w:rPr>
        <w:t>{Pavolonis05}.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\caption{Cloud type classification for CC4CL and Calipso.}</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w:t>
      </w:r>
      <w:proofErr w:type="spellEnd"/>
      <w:r w:rsidRPr="00604863">
        <w:rPr>
          <w:rFonts w:ascii="Courier New" w:hAnsi="Courier New" w:cs="Courier New"/>
        </w:rPr>
        <w:t>||</w:t>
      </w:r>
      <w:proofErr w:type="spellStart"/>
      <w:r w:rsidRPr="00604863">
        <w:rPr>
          <w:rFonts w:ascii="Courier New" w:hAnsi="Courier New" w:cs="Courier New"/>
        </w:rPr>
        <w:t>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ID &amp; CC4CL &amp; ID &amp; Calipso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0 &amp; clear &amp; 0 &amp; low transparent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switched to water &amp; 1 &amp; low opaque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fog &amp; 2 &amp; stratocumulus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3 &amp; water &amp; 3 &amp; low broken 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w:t>
      </w:r>
      <w:proofErr w:type="spellStart"/>
      <w:r w:rsidRPr="00604863">
        <w:rPr>
          <w:rFonts w:ascii="Courier New" w:hAnsi="Courier New" w:cs="Courier New"/>
        </w:rPr>
        <w:t>supercooled</w:t>
      </w:r>
      <w:proofErr w:type="spellEnd"/>
      <w:r w:rsidRPr="00604863">
        <w:rPr>
          <w:rFonts w:ascii="Courier New" w:hAnsi="Courier New" w:cs="Courier New"/>
        </w:rPr>
        <w:t xml:space="preserve"> &amp; 4 &amp; altocumulus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switched to ice &amp; 5 &amp; altostratus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opaque ice &amp; 6 &amp; cirrus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7 &amp; cirrus &amp; 7&amp; deep convective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8 &amp; overlap &amp; 8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9 &amp; probably opaque ice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10 &amp; probably clear &amp; n/a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tab:cloud_types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\subsubsection{Optimal estimation retrieval of COT, CER and CTP}</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optimal estimation retrieval, </w:t>
      </w:r>
      <w:del w:id="341" w:author="Adam Povey" w:date="2017-04-25T13:45:00Z">
        <w:r w:rsidRPr="00604863" w:rsidDel="00E40899">
          <w:rPr>
            <w:rFonts w:ascii="Courier New" w:hAnsi="Courier New" w:cs="Courier New"/>
          </w:rPr>
          <w:delText>the Oxford RAL Aerosol and Cloud (</w:delText>
        </w:r>
      </w:del>
      <w:r w:rsidRPr="00604863">
        <w:rPr>
          <w:rFonts w:ascii="Courier New" w:hAnsi="Courier New" w:cs="Courier New"/>
        </w:rPr>
        <w:t>ORAC</w:t>
      </w:r>
      <w:del w:id="342" w:author="Adam Povey" w:date="2017-04-25T13:45:00Z">
        <w:r w:rsidRPr="00604863" w:rsidDel="00E40899">
          <w:rPr>
            <w:rFonts w:ascii="Courier New" w:hAnsi="Courier New" w:cs="Courier New"/>
          </w:rPr>
          <w:delText>) algorithm</w:delText>
        </w:r>
      </w:del>
      <w:r w:rsidRPr="00604863">
        <w:rPr>
          <w:rFonts w:ascii="Courier New" w:hAnsi="Courier New" w:cs="Courier New"/>
        </w:rPr>
        <w:t xml:space="preserve">, is </w:t>
      </w:r>
      <w:del w:id="343" w:author="Adam Povey" w:date="2017-04-25T13:45:00Z">
        <w:r w:rsidRPr="00604863" w:rsidDel="00E40899">
          <w:rPr>
            <w:rFonts w:ascii="Courier New" w:hAnsi="Courier New" w:cs="Courier New"/>
          </w:rPr>
          <w:delText xml:space="preserve">conceptually based on </w:delText>
        </w:r>
      </w:del>
      <w:ins w:id="344" w:author="Adam Povey" w:date="2017-04-25T13:45:00Z">
        <w:r w:rsidR="00E40899">
          <w:rPr>
            <w:rFonts w:ascii="Courier New" w:hAnsi="Courier New" w:cs="Courier New"/>
          </w:rPr>
          <w:t xml:space="preserve">solves </w:t>
        </w:r>
      </w:ins>
      <w:r w:rsidRPr="00604863">
        <w:rPr>
          <w:rFonts w:ascii="Courier New" w:hAnsi="Courier New" w:cs="Courier New"/>
        </w:rPr>
        <w:t xml:space="preserve">an inverse problem. The forward model simulates top of atmosphere satellite radiance as a function of atmospheric state and a cloud model. </w:t>
      </w:r>
      <w:del w:id="345" w:author="Adam Povey" w:date="2017-04-25T13:45:00Z">
        <w:r w:rsidRPr="00604863" w:rsidDel="00E40899">
          <w:rPr>
            <w:rFonts w:ascii="Courier New" w:hAnsi="Courier New" w:cs="Courier New"/>
          </w:rPr>
          <w:delText>Then, an</w:delText>
        </w:r>
      </w:del>
      <w:ins w:id="346" w:author="Adam Povey" w:date="2017-04-25T13:45:00Z">
        <w:r w:rsidR="00E40899">
          <w:rPr>
            <w:rFonts w:ascii="Courier New" w:hAnsi="Courier New" w:cs="Courier New"/>
          </w:rPr>
          <w:t>An</w:t>
        </w:r>
      </w:ins>
      <w:r w:rsidRPr="00604863">
        <w:rPr>
          <w:rFonts w:ascii="Courier New" w:hAnsi="Courier New" w:cs="Courier New"/>
        </w:rPr>
        <w:t xml:space="preserve"> inverse model attempts to find the optimal fit between the simulated and observed TOA radiances by incrementally varying the parameters of the cloud model. Simulations and measurements are weighted according to measurement errors and uncertainties regarding prior knowledge and the forward model. The </w:t>
      </w:r>
      <w:del w:id="347" w:author="Adam Povey" w:date="2017-04-25T13:45:00Z">
        <w:r w:rsidRPr="00604863" w:rsidDel="00E40899">
          <w:rPr>
            <w:rFonts w:ascii="Courier New" w:hAnsi="Courier New" w:cs="Courier New"/>
          </w:rPr>
          <w:delText xml:space="preserve">important </w:delText>
        </w:r>
      </w:del>
      <w:r w:rsidRPr="00604863">
        <w:rPr>
          <w:rFonts w:ascii="Courier New" w:hAnsi="Courier New" w:cs="Courier New"/>
        </w:rPr>
        <w:t xml:space="preserve">benefits of ORAC are that cloud parameters are retrieved using </w:t>
      </w:r>
      <w:r w:rsidRPr="00604863">
        <w:rPr>
          <w:rFonts w:ascii="Courier New" w:hAnsi="Courier New" w:cs="Courier New"/>
        </w:rPr>
        <w:lastRenderedPageBreak/>
        <w:t>information in all satellite channels simultaneously, so that the retrieved parameters provide a robust representation of the short-wave and long-wave radiance effects of the observed cloud. Moreover, the algorithm quantifies retrieval uncertainty, which is as a measure of the consistency between the retrieved cloud parameters and the satellite measurements \</w:t>
      </w:r>
      <w:proofErr w:type="spellStart"/>
      <w:r w:rsidRPr="00604863">
        <w:rPr>
          <w:rFonts w:ascii="Courier New" w:hAnsi="Courier New" w:cs="Courier New"/>
        </w:rPr>
        <w:t>citep</w:t>
      </w:r>
      <w:proofErr w:type="spellEnd"/>
      <w:r w:rsidRPr="00604863">
        <w:rPr>
          <w:rFonts w:ascii="Courier New" w:hAnsi="Courier New" w:cs="Courier New"/>
        </w:rPr>
        <w:t>{Poulsen12}. For a more detailed description of the ORAC algorithm see part II of this publication (add citation).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\subsection{Post-processing}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each input pixel, the main processor produces retrieval values for both ice and liquid clouds. The postprocessor will then select the appropriate output variables according to the Pavolonis cloud phase. As described in section \ref{</w:t>
      </w:r>
      <w:proofErr w:type="spellStart"/>
      <w:r w:rsidRPr="00604863">
        <w:rPr>
          <w:rFonts w:ascii="Courier New" w:hAnsi="Courier New" w:cs="Courier New"/>
        </w:rPr>
        <w:t>sec:Pavolonis</w:t>
      </w:r>
      <w:proofErr w:type="spellEnd"/>
      <w:r w:rsidRPr="00604863">
        <w:rPr>
          <w:rFonts w:ascii="Courier New" w:hAnsi="Courier New" w:cs="Courier New"/>
        </w:rPr>
        <w:t>}, the postprocessor changes cloud phase in case retrieved CTT does not match the Pavolonis phase. Finally, output variables are written to primary and secondary NetCDF files.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\caption{CC4CL primary and secondary output. NN = neural network, CV = </w:t>
      </w:r>
      <w:commentRangeStart w:id="348"/>
      <w:del w:id="349" w:author="Adam Povey" w:date="2017-04-25T13:54:00Z">
        <w:r w:rsidRPr="00604863" w:rsidDel="00AA5317">
          <w:rPr>
            <w:rFonts w:ascii="Courier New" w:hAnsi="Courier New" w:cs="Courier New"/>
          </w:rPr>
          <w:delText>control vector</w:delText>
        </w:r>
      </w:del>
      <w:ins w:id="350" w:author="Adam Povey" w:date="2017-04-25T13:54:00Z">
        <w:r w:rsidR="00AA5317">
          <w:rPr>
            <w:rFonts w:ascii="Courier New" w:hAnsi="Courier New" w:cs="Courier New"/>
          </w:rPr>
          <w:t>assumed value</w:t>
        </w:r>
      </w:ins>
      <w:commentRangeEnd w:id="348"/>
      <w:ins w:id="351" w:author="Adam Povey" w:date="2017-04-25T13:55:00Z">
        <w:r w:rsidR="00AA5317">
          <w:rPr>
            <w:rStyle w:val="Kommentarzeichen"/>
            <w:rFonts w:asciiTheme="minorHAnsi" w:hAnsiTheme="minorHAnsi"/>
          </w:rPr>
          <w:commentReference w:id="348"/>
        </w:r>
      </w:ins>
      <w:r w:rsidRPr="00604863">
        <w:rPr>
          <w:rFonts w:ascii="Courier New" w:hAnsi="Courier New" w:cs="Courier New"/>
        </w:rPr>
        <w:t xml:space="preserve">, PP = </w:t>
      </w:r>
      <w:proofErr w:type="spellStart"/>
      <w:r w:rsidRPr="00604863">
        <w:rPr>
          <w:rFonts w:ascii="Courier New" w:hAnsi="Courier New" w:cs="Courier New"/>
        </w:rPr>
        <w:t>postprocessed</w:t>
      </w:r>
      <w:proofErr w:type="spellEnd"/>
      <w:r w:rsidRPr="00604863">
        <w:rPr>
          <w:rFonts w:ascii="Courier New" w:hAnsi="Courier New" w:cs="Courier New"/>
        </w:rPr>
        <w:t>, PV = \</w:t>
      </w:r>
      <w:proofErr w:type="spellStart"/>
      <w:r w:rsidRPr="00604863">
        <w:rPr>
          <w:rFonts w:ascii="Courier New" w:hAnsi="Courier New" w:cs="Courier New"/>
        </w:rPr>
        <w:t>citet</w:t>
      </w:r>
      <w:proofErr w:type="spellEnd"/>
      <w:r w:rsidRPr="00604863">
        <w:rPr>
          <w:rFonts w:ascii="Courier New" w:hAnsi="Courier New" w:cs="Courier New"/>
        </w:rPr>
        <w:t>{Pavolonis05} algorithm.}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unit &amp; origin &amp; description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mask &amp; </w:t>
      </w:r>
      <w:proofErr w:type="spellStart"/>
      <w:r w:rsidRPr="00604863">
        <w:rPr>
          <w:rFonts w:ascii="Courier New" w:hAnsi="Courier New" w:cs="Courier New"/>
        </w:rPr>
        <w:t>cldmask</w:t>
      </w:r>
      <w:proofErr w:type="spellEnd"/>
      <w:r w:rsidRPr="00604863">
        <w:rPr>
          <w:rFonts w:ascii="Courier New" w:hAnsi="Courier New" w:cs="Courier New"/>
        </w:rPr>
        <w:t xml:space="preserve"> &amp; 1 &amp; NN &amp; Binary cloud occurrence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type &amp; </w:t>
      </w:r>
      <w:proofErr w:type="spellStart"/>
      <w:r w:rsidRPr="00604863">
        <w:rPr>
          <w:rFonts w:ascii="Courier New" w:hAnsi="Courier New" w:cs="Courier New"/>
        </w:rPr>
        <w:t>cldtype</w:t>
      </w:r>
      <w:proofErr w:type="spellEnd"/>
      <w:r w:rsidRPr="00604863">
        <w:rPr>
          <w:rFonts w:ascii="Courier New" w:hAnsi="Courier New" w:cs="Courier New"/>
        </w:rPr>
        <w:t xml:space="preserve"> &amp; 1 &amp; PV &amp; Categorical cloud type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phase &amp; </w:t>
      </w:r>
      <w:proofErr w:type="spellStart"/>
      <w:r w:rsidRPr="00604863">
        <w:rPr>
          <w:rFonts w:ascii="Courier New" w:hAnsi="Courier New" w:cs="Courier New"/>
        </w:rPr>
        <w:t>phflag</w:t>
      </w:r>
      <w:proofErr w:type="spellEnd"/>
      <w:r w:rsidRPr="00604863">
        <w:rPr>
          <w:rFonts w:ascii="Courier New" w:hAnsi="Courier New" w:cs="Courier New"/>
        </w:rPr>
        <w:t xml:space="preserve"> &amp; 1 &amp; PV &amp;  cloud phase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&amp; </w:t>
      </w:r>
      <w:proofErr w:type="spellStart"/>
      <w:r w:rsidRPr="00604863">
        <w:rPr>
          <w:rFonts w:ascii="Courier New" w:hAnsi="Courier New" w:cs="Courier New"/>
        </w:rPr>
        <w:t>ctp</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&amp; CV &amp; OE retrieval estimate of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ctp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&amp; CV &amp; OE retrieval </w:t>
      </w:r>
      <w:proofErr w:type="spellStart"/>
      <w:r w:rsidRPr="00604863">
        <w:rPr>
          <w:rFonts w:ascii="Courier New" w:hAnsi="Courier New" w:cs="Courier New"/>
        </w:rPr>
        <w:t>unc</w:t>
      </w:r>
      <w:proofErr w:type="spellEnd"/>
      <w:r w:rsidRPr="00604863">
        <w:rPr>
          <w:rFonts w:ascii="Courier New" w:hAnsi="Courier New" w:cs="Courier New"/>
        </w:rPr>
        <w:t>. of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&amp; </w:t>
      </w:r>
      <w:proofErr w:type="spellStart"/>
      <w:r w:rsidRPr="00604863">
        <w:rPr>
          <w:rFonts w:ascii="Courier New" w:hAnsi="Courier New" w:cs="Courier New"/>
        </w:rPr>
        <w:t>cer</w:t>
      </w:r>
      <w:proofErr w:type="spellEnd"/>
      <w:r w:rsidRPr="00604863">
        <w:rPr>
          <w:rFonts w:ascii="Courier New" w:hAnsi="Courier New" w:cs="Courier New"/>
        </w:rPr>
        <w:t xml:space="preserve"> &amp; mic &amp; CV &amp; OE retrieval estimate of cloud effective radius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cer</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mic &amp; CV &amp; OE retrieval </w:t>
      </w:r>
      <w:proofErr w:type="spellStart"/>
      <w:r w:rsidRPr="00604863">
        <w:rPr>
          <w:rFonts w:ascii="Courier New" w:hAnsi="Courier New" w:cs="Courier New"/>
        </w:rPr>
        <w:t>unc</w:t>
      </w:r>
      <w:proofErr w:type="spellEnd"/>
      <w:r w:rsidRPr="00604863">
        <w:rPr>
          <w:rFonts w:ascii="Courier New" w:hAnsi="Courier New" w:cs="Courier New"/>
        </w:rPr>
        <w:t>. of cloud effective radius\\</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&amp; cot &amp; 1 &amp; CV &amp; OE retrieval estimate of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w:t>
      </w:r>
      <w:proofErr w:type="spellStart"/>
      <w:r w:rsidRPr="00604863">
        <w:rPr>
          <w:rFonts w:ascii="Courier New" w:hAnsi="Courier New" w:cs="Courier New"/>
        </w:rPr>
        <w:t>unc</w:t>
      </w:r>
      <w:proofErr w:type="spellEnd"/>
      <w:r w:rsidRPr="00604863">
        <w:rPr>
          <w:rFonts w:ascii="Courier New" w:hAnsi="Courier New" w:cs="Courier New"/>
        </w:rPr>
        <w:t>. &amp; cot\_</w:t>
      </w:r>
      <w:proofErr w:type="spellStart"/>
      <w:r w:rsidRPr="00604863">
        <w:rPr>
          <w:rFonts w:ascii="Courier New" w:hAnsi="Courier New" w:cs="Courier New"/>
        </w:rPr>
        <w:t>unc</w:t>
      </w:r>
      <w:proofErr w:type="spellEnd"/>
      <w:r w:rsidRPr="00604863">
        <w:rPr>
          <w:rFonts w:ascii="Courier New" w:hAnsi="Courier New" w:cs="Courier New"/>
        </w:rPr>
        <w:t xml:space="preserve"> &amp; 1 &amp; CV &amp; OE retrieval </w:t>
      </w:r>
      <w:proofErr w:type="spellStart"/>
      <w:r w:rsidRPr="00604863">
        <w:rPr>
          <w:rFonts w:ascii="Courier New" w:hAnsi="Courier New" w:cs="Courier New"/>
        </w:rPr>
        <w:t>unc</w:t>
      </w:r>
      <w:proofErr w:type="spellEnd"/>
      <w:r w:rsidRPr="00604863">
        <w:rPr>
          <w:rFonts w:ascii="Courier New" w:hAnsi="Courier New" w:cs="Courier New"/>
        </w:rPr>
        <w:t>. of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&amp; </w:t>
      </w:r>
      <w:proofErr w:type="spellStart"/>
      <w:r w:rsidRPr="00604863">
        <w:rPr>
          <w:rFonts w:ascii="Courier New" w:hAnsi="Courier New" w:cs="Courier New"/>
        </w:rPr>
        <w:t>stemp</w:t>
      </w:r>
      <w:proofErr w:type="spellEnd"/>
      <w:r w:rsidRPr="00604863">
        <w:rPr>
          <w:rFonts w:ascii="Courier New" w:hAnsi="Courier New" w:cs="Courier New"/>
        </w:rPr>
        <w:t xml:space="preserve"> &amp; kelvin &amp; CV &amp; OE retrieval estimate of surface temperature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stemp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kelvin &amp; CV &amp; OE retrieval </w:t>
      </w:r>
      <w:proofErr w:type="spellStart"/>
      <w:r w:rsidRPr="00604863">
        <w:rPr>
          <w:rFonts w:ascii="Courier New" w:hAnsi="Courier New" w:cs="Courier New"/>
        </w:rPr>
        <w:t>unc</w:t>
      </w:r>
      <w:proofErr w:type="spellEnd"/>
      <w:r w:rsidRPr="00604863">
        <w:rPr>
          <w:rFonts w:ascii="Courier New" w:hAnsi="Courier New" w:cs="Courier New"/>
        </w:rPr>
        <w:t>. of surface temperature\\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mask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cldmask</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NN output and threshold distance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&amp; </w:t>
      </w:r>
      <w:proofErr w:type="spellStart"/>
      <w:r w:rsidRPr="00604863">
        <w:rPr>
          <w:rFonts w:ascii="Courier New" w:hAnsi="Courier New" w:cs="Courier New"/>
        </w:rPr>
        <w:t>cth</w:t>
      </w:r>
      <w:proofErr w:type="spellEnd"/>
      <w:r w:rsidRPr="00604863">
        <w:rPr>
          <w:rFonts w:ascii="Courier New" w:hAnsi="Courier New" w:cs="Courier New"/>
        </w:rPr>
        <w:t xml:space="preserve"> &amp; km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cth</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km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of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temperature &amp; </w:t>
      </w:r>
      <w:proofErr w:type="spellStart"/>
      <w:r w:rsidRPr="00604863">
        <w:rPr>
          <w:rFonts w:ascii="Courier New" w:hAnsi="Courier New" w:cs="Courier New"/>
        </w:rPr>
        <w:t>ctt</w:t>
      </w:r>
      <w:proofErr w:type="spellEnd"/>
      <w:r w:rsidRPr="00604863">
        <w:rPr>
          <w:rFonts w:ascii="Courier New" w:hAnsi="Courier New" w:cs="Courier New"/>
        </w:rPr>
        <w:t xml:space="preserve"> &amp; kelvin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cloud top temperature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ctt</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kelvin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of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water path &amp; </w:t>
      </w:r>
      <w:proofErr w:type="spellStart"/>
      <w:r w:rsidRPr="00604863">
        <w:rPr>
          <w:rFonts w:ascii="Courier New" w:hAnsi="Courier New" w:cs="Courier New"/>
        </w:rPr>
        <w:t>cwp</w:t>
      </w:r>
      <w:proofErr w:type="spellEnd"/>
      <w:r w:rsidRPr="00604863">
        <w:rPr>
          <w:rFonts w:ascii="Courier New" w:hAnsi="Courier New" w:cs="Courier New"/>
        </w:rPr>
        <w:t xml:space="preserve"> &amp; g/m$^2$ &amp; PP &amp; derived from CER and COT \</w:t>
      </w:r>
      <w:proofErr w:type="spellStart"/>
      <w:r w:rsidRPr="00604863">
        <w:rPr>
          <w:rFonts w:ascii="Courier New" w:hAnsi="Courier New" w:cs="Courier New"/>
        </w:rPr>
        <w:t>citep</w:t>
      </w:r>
      <w:proofErr w:type="spellEnd"/>
      <w:r w:rsidRPr="00604863">
        <w:rPr>
          <w:rFonts w:ascii="Courier New" w:hAnsi="Courier New" w:cs="Courier New"/>
        </w:rPr>
        <w:t>{Nakajima90}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water path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cwp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g/m$^2$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0.06 µm &amp; </w:t>
      </w:r>
      <w:proofErr w:type="spellStart"/>
      <w:r w:rsidRPr="00604863">
        <w:rPr>
          <w:rFonts w:ascii="Courier New" w:hAnsi="Courier New" w:cs="Courier New"/>
        </w:rPr>
        <w:t>cla</w:t>
      </w:r>
      <w:proofErr w:type="spellEnd"/>
      <w:r w:rsidRPr="00604863">
        <w:rPr>
          <w:rFonts w:ascii="Courier New" w:hAnsi="Courier New" w:cs="Courier New"/>
        </w:rPr>
        <w:t xml:space="preserve">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0.06 µm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cla</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0.08 µm &amp; </w:t>
      </w:r>
      <w:proofErr w:type="spellStart"/>
      <w:r w:rsidRPr="00604863">
        <w:rPr>
          <w:rFonts w:ascii="Courier New" w:hAnsi="Courier New" w:cs="Courier New"/>
        </w:rPr>
        <w:t>cla</w:t>
      </w:r>
      <w:proofErr w:type="spellEnd"/>
      <w:r w:rsidRPr="00604863">
        <w:rPr>
          <w:rFonts w:ascii="Courier New" w:hAnsi="Courier New" w:cs="Courier New"/>
        </w:rPr>
        <w:t xml:space="preserve">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at 0.08 µm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cla</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of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emissivity &amp; cee &amp; 1 &amp; PP &amp; derived from 10.8 and 12.0 mic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\section{L2 data - analysis and initial validation}\label{L2_data}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analysis and initial validation of L2 data is twofold. We first examine CC4CL cloud properties for one sample scene that extends </w:t>
      </w:r>
      <w:ins w:id="352" w:author="Adam Povey" w:date="2017-04-25T13:46:00Z">
        <w:r w:rsidR="00E40899" w:rsidRPr="00604863">
          <w:rPr>
            <w:rFonts w:ascii="Courier New" w:hAnsi="Courier New" w:cs="Courier New"/>
          </w:rPr>
          <w:t xml:space="preserve">from </w:t>
        </w:r>
      </w:ins>
      <w:r w:rsidRPr="00604863">
        <w:rPr>
          <w:rFonts w:ascii="Courier New" w:hAnsi="Courier New" w:cs="Courier New"/>
        </w:rPr>
        <w:t xml:space="preserve">approximately </w:t>
      </w:r>
      <w:del w:id="353" w:author="Adam Povey" w:date="2017-04-25T13:46:00Z">
        <w:r w:rsidRPr="00604863" w:rsidDel="00E40899">
          <w:rPr>
            <w:rFonts w:ascii="Courier New" w:hAnsi="Courier New" w:cs="Courier New"/>
          </w:rPr>
          <w:delText xml:space="preserve">from </w:delText>
        </w:r>
      </w:del>
      <w:r w:rsidRPr="00604863">
        <w:rPr>
          <w:rFonts w:ascii="Courier New" w:hAnsi="Courier New" w:cs="Courier New"/>
        </w:rPr>
        <w:t>100\</w:t>
      </w:r>
      <w:proofErr w:type="spellStart"/>
      <w:r w:rsidRPr="00604863">
        <w:rPr>
          <w:rFonts w:ascii="Courier New" w:hAnsi="Courier New" w:cs="Courier New"/>
        </w:rPr>
        <w:t>textdegree</w:t>
      </w:r>
      <w:proofErr w:type="spellEnd"/>
      <w:r w:rsidRPr="00604863">
        <w:rPr>
          <w:rFonts w:ascii="Courier New" w:hAnsi="Courier New" w:cs="Courier New"/>
        </w:rPr>
        <w:t>\ W to 170\</w:t>
      </w:r>
      <w:proofErr w:type="spellStart"/>
      <w:r w:rsidRPr="00604863">
        <w:rPr>
          <w:rFonts w:ascii="Courier New" w:hAnsi="Courier New" w:cs="Courier New"/>
        </w:rPr>
        <w:t>textdegree</w:t>
      </w:r>
      <w:proofErr w:type="spellEnd"/>
      <w:r w:rsidRPr="00604863">
        <w:rPr>
          <w:rFonts w:ascii="Courier New" w:hAnsi="Courier New" w:cs="Courier New"/>
        </w:rPr>
        <w:t>\ W and 45\</w:t>
      </w:r>
      <w:proofErr w:type="spellStart"/>
      <w:r w:rsidRPr="00604863">
        <w:rPr>
          <w:rFonts w:ascii="Courier New" w:hAnsi="Courier New" w:cs="Courier New"/>
        </w:rPr>
        <w:t>textdegree</w:t>
      </w:r>
      <w:proofErr w:type="spellEnd"/>
      <w:r w:rsidRPr="00604863">
        <w:rPr>
          <w:rFonts w:ascii="Courier New" w:hAnsi="Courier New" w:cs="Courier New"/>
        </w:rPr>
        <w:t>\ N to 75\</w:t>
      </w:r>
      <w:proofErr w:type="spellStart"/>
      <w:r w:rsidRPr="00604863">
        <w:rPr>
          <w:rFonts w:ascii="Courier New" w:hAnsi="Courier New" w:cs="Courier New"/>
        </w:rPr>
        <w:t>textdegree</w:t>
      </w:r>
      <w:proofErr w:type="spellEnd"/>
      <w:r w:rsidRPr="00604863">
        <w:rPr>
          <w:rFonts w:ascii="Courier New" w:hAnsi="Courier New" w:cs="Courier New"/>
        </w:rPr>
        <w:t xml:space="preserve">\ N over North America. We focus on the consistency of retrieval values derived from different sensors (AVHRR, MODIS, AATSR). This </w:t>
      </w:r>
      <w:del w:id="354" w:author="Adam Povey" w:date="2017-04-25T13:46:00Z">
        <w:r w:rsidRPr="00604863" w:rsidDel="00E40899">
          <w:rPr>
            <w:rFonts w:ascii="Courier New" w:hAnsi="Courier New" w:cs="Courier New"/>
          </w:rPr>
          <w:delText xml:space="preserve">also </w:delText>
        </w:r>
      </w:del>
      <w:r w:rsidRPr="00604863">
        <w:rPr>
          <w:rFonts w:ascii="Courier New" w:hAnsi="Courier New" w:cs="Courier New"/>
        </w:rPr>
        <w:t xml:space="preserve">includes pixel-based uncertainties of the key variables </w:t>
      </w:r>
      <w:ins w:id="355" w:author="Adam Povey" w:date="2017-04-25T13:46:00Z">
        <w:r w:rsidR="00E40899">
          <w:rPr>
            <w:rFonts w:ascii="Courier New" w:hAnsi="Courier New" w:cs="Courier New"/>
          </w:rPr>
          <w:t>(CTP, COT, CER, and cloud mask)</w:t>
        </w:r>
      </w:ins>
      <w:del w:id="356" w:author="Adam Povey" w:date="2017-04-25T13:46:00Z">
        <w:r w:rsidRPr="00604863" w:rsidDel="00E40899">
          <w:rPr>
            <w:rFonts w:ascii="Courier New" w:hAnsi="Courier New" w:cs="Courier New"/>
          </w:rPr>
          <w:delText>ctp, cot, cer, and cldmask</w:delText>
        </w:r>
      </w:del>
      <w:r w:rsidRPr="00604863">
        <w:rPr>
          <w:rFonts w:ascii="Courier New" w:hAnsi="Courier New" w:cs="Courier New"/>
        </w:rPr>
        <w:t xml:space="preserve">. We then perform an initial validation of retrieved cloud properties, for which CALIOP-CALIPSO data are our </w:t>
      </w:r>
      <w:del w:id="357" w:author="Adam Povey" w:date="2017-04-25T13:46:00Z">
        <w:r w:rsidRPr="00604863" w:rsidDel="00E40899">
          <w:rPr>
            <w:rFonts w:ascii="Courier New" w:hAnsi="Courier New" w:cs="Courier New"/>
          </w:rPr>
          <w:delText xml:space="preserve">truth </w:delText>
        </w:r>
      </w:del>
      <w:r w:rsidRPr="00604863">
        <w:rPr>
          <w:rFonts w:ascii="Courier New" w:hAnsi="Courier New" w:cs="Courier New"/>
        </w:rPr>
        <w:t>reference. This validation is limited to three high-latitude scenes for which collocations for all sensors with CALIOP are available.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properties}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sample scene is characterized by various cloud types, and the CC4CL cloud mask defines only a relatively small fraction as cloud free (\cref{fig:CTP_intercomparison,fig:COT_intercomparison,fig:CER_intercomparison}). </w:t>
      </w:r>
      <w:ins w:id="358" w:author="Adam Povey" w:date="2017-04-25T13:46:00Z">
        <w:r w:rsidR="00E40899">
          <w:rPr>
            <w:rFonts w:ascii="Courier New" w:hAnsi="Courier New" w:cs="Courier New"/>
          </w:rPr>
          <w:t>V</w:t>
        </w:r>
      </w:ins>
      <w:del w:id="359" w:author="Adam Povey" w:date="2017-04-25T13:46:00Z">
        <w:r w:rsidRPr="00604863" w:rsidDel="00E40899">
          <w:rPr>
            <w:rFonts w:ascii="Courier New" w:hAnsi="Courier New" w:cs="Courier New"/>
          </w:rPr>
          <w:delText>When v</w:delText>
        </w:r>
      </w:del>
      <w:r w:rsidRPr="00604863">
        <w:rPr>
          <w:rFonts w:ascii="Courier New" w:hAnsi="Courier New" w:cs="Courier New"/>
        </w:rPr>
        <w:t>isual</w:t>
      </w:r>
      <w:ins w:id="360" w:author="Adam Povey" w:date="2017-04-25T13:47:00Z">
        <w:r w:rsidR="00E40899">
          <w:rPr>
            <w:rFonts w:ascii="Courier New" w:hAnsi="Courier New" w:cs="Courier New"/>
          </w:rPr>
          <w:t xml:space="preserve">ly, </w:t>
        </w:r>
      </w:ins>
      <w:ins w:id="361" w:author="Adam Povey" w:date="2017-04-25T13:48:00Z">
        <w:r w:rsidR="00E40899">
          <w:rPr>
            <w:rFonts w:ascii="Courier New" w:hAnsi="Courier New" w:cs="Courier New"/>
          </w:rPr>
          <w:t>s</w:t>
        </w:r>
      </w:ins>
      <w:del w:id="362" w:author="Adam Povey" w:date="2017-04-25T13:46:00Z">
        <w:r w:rsidRPr="00604863" w:rsidDel="00E40899">
          <w:rPr>
            <w:rFonts w:ascii="Courier New" w:hAnsi="Courier New" w:cs="Courier New"/>
          </w:rPr>
          <w:delText>ly</w:delText>
        </w:r>
      </w:del>
      <w:del w:id="363" w:author="Adam Povey" w:date="2017-04-25T13:47:00Z">
        <w:r w:rsidRPr="00604863" w:rsidDel="00E40899">
          <w:rPr>
            <w:rFonts w:ascii="Courier New" w:hAnsi="Courier New" w:cs="Courier New"/>
          </w:rPr>
          <w:delText xml:space="preserve"> inspecting CC4CL output for</w:delText>
        </w:r>
      </w:del>
      <w:del w:id="364" w:author="Adam Povey" w:date="2017-04-25T13:48:00Z">
        <w:r w:rsidRPr="00604863" w:rsidDel="00E40899">
          <w:rPr>
            <w:rFonts w:ascii="Courier New" w:hAnsi="Courier New" w:cs="Courier New"/>
          </w:rPr>
          <w:delText xml:space="preserve"> CTP, COT, and CER</w:delText>
        </w:r>
      </w:del>
      <w:del w:id="365" w:author="Adam Povey" w:date="2017-04-25T13:47:00Z">
        <w:r w:rsidRPr="00604863" w:rsidDel="00E40899">
          <w:rPr>
            <w:rFonts w:ascii="Courier New" w:hAnsi="Courier New" w:cs="Courier New"/>
          </w:rPr>
          <w:delText>, the retrieval data</w:delText>
        </w:r>
      </w:del>
      <w:del w:id="366" w:author="Adam Povey" w:date="2017-04-25T13:48:00Z">
        <w:r w:rsidRPr="00604863" w:rsidDel="00E40899">
          <w:rPr>
            <w:rFonts w:ascii="Courier New" w:hAnsi="Courier New" w:cs="Courier New"/>
          </w:rPr>
          <w:delText xml:space="preserve"> </w:delText>
        </w:r>
      </w:del>
      <w:del w:id="367" w:author="Adam Povey" w:date="2017-04-25T13:47:00Z">
        <w:r w:rsidRPr="00604863" w:rsidDel="00E40899">
          <w:rPr>
            <w:rFonts w:ascii="Courier New" w:hAnsi="Courier New" w:cs="Courier New"/>
          </w:rPr>
          <w:delText>appear highly similar for</w:delText>
        </w:r>
      </w:del>
      <w:del w:id="368" w:author="Adam Povey" w:date="2017-04-25T13:48:00Z">
        <w:r w:rsidRPr="00604863" w:rsidDel="00E40899">
          <w:rPr>
            <w:rFonts w:ascii="Courier New" w:hAnsi="Courier New" w:cs="Courier New"/>
          </w:rPr>
          <w:delText xml:space="preserve"> the three different sensors. Main </w:delText>
        </w:r>
      </w:del>
      <w:ins w:id="369" w:author="Adam Povey" w:date="2017-04-25T13:48:00Z">
        <w:r w:rsidR="00E40899">
          <w:rPr>
            <w:rFonts w:ascii="Courier New" w:hAnsi="Courier New" w:cs="Courier New"/>
          </w:rPr>
          <w:t xml:space="preserve">imilar </w:t>
        </w:r>
      </w:ins>
      <w:r w:rsidRPr="00604863">
        <w:rPr>
          <w:rFonts w:ascii="Courier New" w:hAnsi="Courier New" w:cs="Courier New"/>
        </w:rPr>
        <w:t xml:space="preserve">spatial patterns are </w:t>
      </w:r>
      <w:del w:id="370" w:author="Adam Povey" w:date="2017-04-25T13:48:00Z">
        <w:r w:rsidRPr="00604863" w:rsidDel="00E40899">
          <w:rPr>
            <w:rFonts w:ascii="Courier New" w:hAnsi="Courier New" w:cs="Courier New"/>
          </w:rPr>
          <w:delText xml:space="preserve">resolved </w:delText>
        </w:r>
      </w:del>
      <w:ins w:id="371" w:author="Adam Povey" w:date="2017-04-25T13:48:00Z">
        <w:r w:rsidR="00E40899">
          <w:rPr>
            <w:rFonts w:ascii="Courier New" w:hAnsi="Courier New" w:cs="Courier New"/>
          </w:rPr>
          <w:t>observed</w:t>
        </w:r>
        <w:r w:rsidR="00E40899" w:rsidRPr="00604863">
          <w:rPr>
            <w:rFonts w:ascii="Courier New" w:hAnsi="Courier New" w:cs="Courier New"/>
          </w:rPr>
          <w:t xml:space="preserve"> </w:t>
        </w:r>
      </w:ins>
      <w:r w:rsidRPr="00604863">
        <w:rPr>
          <w:rFonts w:ascii="Courier New" w:hAnsi="Courier New" w:cs="Courier New"/>
        </w:rPr>
        <w:t xml:space="preserve">in </w:t>
      </w:r>
      <w:ins w:id="372" w:author="Adam Povey" w:date="2017-04-25T13:48:00Z">
        <w:r w:rsidR="00E40899">
          <w:rPr>
            <w:rFonts w:ascii="Courier New" w:hAnsi="Courier New" w:cs="Courier New"/>
          </w:rPr>
          <w:t>the three</w:t>
        </w:r>
      </w:ins>
      <w:del w:id="373" w:author="Adam Povey" w:date="2017-04-25T13:48:00Z">
        <w:r w:rsidRPr="00604863" w:rsidDel="00E40899">
          <w:rPr>
            <w:rFonts w:ascii="Courier New" w:hAnsi="Courier New" w:cs="Courier New"/>
          </w:rPr>
          <w:delText>all</w:delText>
        </w:r>
      </w:del>
      <w:r w:rsidRPr="00604863">
        <w:rPr>
          <w:rFonts w:ascii="Courier New" w:hAnsi="Courier New" w:cs="Courier New"/>
        </w:rPr>
        <w:t xml:space="preserve"> products. The data show that there are more cloud free AVHRR pixels, which is related to the coarser spatial resolution compared to MODIS and AATSR. The LST difference ranges from XY to XY minutes, and thus there is little cloud displacement between observation times.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CTP data are approximately normally distributed for all three sensors. Both COT and CER show positive kurtosis and skewness, as values close to 0 are </w:t>
      </w:r>
      <w:del w:id="374" w:author="Adam Povey" w:date="2017-04-25T13:49:00Z">
        <w:r w:rsidRPr="00604863" w:rsidDel="00E40899">
          <w:rPr>
            <w:rFonts w:ascii="Courier New" w:hAnsi="Courier New" w:cs="Courier New"/>
          </w:rPr>
          <w:delText>most frequent</w:delText>
        </w:r>
      </w:del>
      <w:ins w:id="375" w:author="Adam Povey" w:date="2017-04-25T13:49:00Z">
        <w:r w:rsidR="00E40899">
          <w:rPr>
            <w:rFonts w:ascii="Courier New" w:hAnsi="Courier New" w:cs="Courier New"/>
          </w:rPr>
          <w:t>common</w:t>
        </w:r>
      </w:ins>
      <w:r w:rsidRPr="00604863">
        <w:rPr>
          <w:rFonts w:ascii="Courier New" w:hAnsi="Courier New" w:cs="Courier New"/>
        </w:rPr>
        <w:t>. CER data are somewhat bimodal, having a primary peak at $</w:t>
      </w:r>
      <w:del w:id="376" w:author="Adam Povey" w:date="2017-04-25T12:28:00Z">
        <w:r w:rsidRPr="00604863" w:rsidDel="00C466F2">
          <w:rPr>
            <w:rFonts w:ascii="Courier New" w:hAnsi="Courier New" w:cs="Courier New"/>
          </w:rPr>
          <w:delText>\approx</w:delText>
        </w:r>
      </w:del>
      <w:ins w:id="377" w:author="Adam Povey" w:date="2017-04-25T12:28:00Z">
        <w:r w:rsidR="00C466F2">
          <w:rPr>
            <w:rFonts w:ascii="Courier New" w:hAnsi="Courier New" w:cs="Courier New"/>
          </w:rPr>
          <w:t>\sim</w:t>
        </w:r>
      </w:ins>
      <w:r w:rsidRPr="00604863">
        <w:rPr>
          <w:rFonts w:ascii="Courier New" w:hAnsi="Courier New" w:cs="Courier New"/>
        </w:rPr>
        <w:t>$12 micron and a secondary peak at $</w:t>
      </w:r>
      <w:del w:id="378" w:author="Adam Povey" w:date="2017-04-25T12:28:00Z">
        <w:r w:rsidRPr="00604863" w:rsidDel="00C466F2">
          <w:rPr>
            <w:rFonts w:ascii="Courier New" w:hAnsi="Courier New" w:cs="Courier New"/>
          </w:rPr>
          <w:delText>\approx</w:delText>
        </w:r>
      </w:del>
      <w:ins w:id="379" w:author="Adam Povey" w:date="2017-04-25T12:28:00Z">
        <w:r w:rsidR="00C466F2">
          <w:rPr>
            <w:rFonts w:ascii="Courier New" w:hAnsi="Courier New" w:cs="Courier New"/>
          </w:rPr>
          <w:t>\sim</w:t>
        </w:r>
      </w:ins>
      <w:r w:rsidRPr="00604863">
        <w:rPr>
          <w:rFonts w:ascii="Courier New" w:hAnsi="Courier New" w:cs="Courier New"/>
        </w:rPr>
        <w:t>$35 micron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fig:histograms,tab:retrieval_statistics</w:t>
      </w:r>
      <w:proofErr w:type="spellEnd"/>
      <w:r w:rsidRPr="00604863">
        <w:rPr>
          <w:rFonts w:ascii="Courier New" w:hAnsi="Courier New" w:cs="Courier New"/>
        </w:rPr>
        <w:t>}). Mean value differences are not significant between AVHRR and MODIS for CTP, MODIS and AATSR for COT, and AVHRR and AATSR for CER. The standard deviation of differences between two sensors are always lowest for AVHRR minus MODIS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tab:retrieval_statistics</w:t>
      </w:r>
      <w:proofErr w:type="spellEnd"/>
      <w:r w:rsidRPr="00604863">
        <w:rPr>
          <w:rFonts w:ascii="Courier New" w:hAnsi="Courier New" w:cs="Courier New"/>
        </w:rPr>
        <w:t xml:space="preserve">}). </w:t>
      </w:r>
      <w:commentRangeStart w:id="380"/>
      <w:r w:rsidRPr="00604863">
        <w:rPr>
          <w:rFonts w:ascii="Courier New" w:hAnsi="Courier New" w:cs="Courier New"/>
        </w:rPr>
        <w:t xml:space="preserve">Significance tests of mean differences and standard deviations of residuals between sensor retrievals are sensitive to outliers. </w:t>
      </w:r>
      <w:commentRangeEnd w:id="380"/>
      <w:r w:rsidR="00E40899">
        <w:rPr>
          <w:rStyle w:val="Kommentarzeichen"/>
          <w:rFonts w:asciiTheme="minorHAnsi" w:hAnsiTheme="minorHAnsi"/>
        </w:rPr>
        <w:commentReference w:id="380"/>
      </w:r>
      <w:r w:rsidRPr="00604863">
        <w:rPr>
          <w:rFonts w:ascii="Courier New" w:hAnsi="Courier New" w:cs="Courier New"/>
        </w:rPr>
        <w:t xml:space="preserve">These are to some extent influenced by cloud displacement due to observation time differences. Even though we </w:t>
      </w:r>
      <w:r w:rsidRPr="00604863">
        <w:rPr>
          <w:rFonts w:ascii="Courier New" w:hAnsi="Courier New" w:cs="Courier New"/>
        </w:rPr>
        <w:lastRenderedPageBreak/>
        <w:t>found no significant relationship between sensor retrieval residuals and observation time difference (data not shown), residuals are likely to be smaller and thus possibly insignificant if sensor observation times were identical.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\subsection{Uncertainties}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Median absolute uncertainties are CTP = \load{NA2_ctp_unc_median}26.7 </w:t>
      </w:r>
      <w:proofErr w:type="spellStart"/>
      <w:r w:rsidRPr="00604863">
        <w:rPr>
          <w:rFonts w:ascii="Courier New" w:hAnsi="Courier New" w:cs="Courier New"/>
        </w:rPr>
        <w:t>hPa</w:t>
      </w:r>
      <w:proofErr w:type="spellEnd"/>
      <w:r w:rsidRPr="00604863">
        <w:rPr>
          <w:rFonts w:ascii="Courier New" w:hAnsi="Courier New" w:cs="Courier New"/>
        </w:rPr>
        <w:t>, COT = \load{NA2_cot_unc_median}6.1, CER = \load{NA2_cer_unc_median}2.0 mic, and cloud mask = \load{NA2_cmask_unc_median}13.7 \%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fig:uncertainties</w:t>
      </w:r>
      <w:proofErr w:type="spellEnd"/>
      <w:r w:rsidRPr="00604863">
        <w:rPr>
          <w:rFonts w:ascii="Courier New" w:hAnsi="Courier New" w:cs="Courier New"/>
        </w:rPr>
        <w:t>}). The median relative retrieval uncertainty (not shown) is relatively low for all three retrieval variables (CTP = \load{NA2_ctp_unc_median_relative}4.7 \%, COT = \load{NA2_cot_unc_median_relative}6.1 \%, CER = \load{NA2_cer_unc_median_relative}2.0 \%). COT uncertainties increase with COT magnitude, and the RGB image (\</w:t>
      </w:r>
      <w:proofErr w:type="spellStart"/>
      <w:r w:rsidRPr="00604863">
        <w:rPr>
          <w:rFonts w:ascii="Courier New" w:hAnsi="Courier New" w:cs="Courier New"/>
        </w:rPr>
        <w:t>cref</w:t>
      </w:r>
      <w:proofErr w:type="spellEnd"/>
      <w:r w:rsidRPr="00604863">
        <w:rPr>
          <w:rFonts w:ascii="Courier New" w:hAnsi="Courier New" w:cs="Courier New"/>
        </w:rPr>
        <w:t xml:space="preserve">{fig:RGB_07222058}) shows that </w:t>
      </w:r>
      <w:ins w:id="381" w:author="Adam Povey" w:date="2017-04-25T13:52:00Z">
        <w:r w:rsidR="00E40899">
          <w:rPr>
            <w:rFonts w:ascii="Courier New" w:hAnsi="Courier New" w:cs="Courier New"/>
          </w:rPr>
          <w:t xml:space="preserve">the </w:t>
        </w:r>
      </w:ins>
      <w:r w:rsidRPr="00604863">
        <w:rPr>
          <w:rFonts w:ascii="Courier New" w:hAnsi="Courier New" w:cs="Courier New"/>
        </w:rPr>
        <w:t xml:space="preserve">largest uncertainties are found in cases of opaque cloud coverage and </w:t>
      </w:r>
      <w:del w:id="382" w:author="Adam Povey" w:date="2017-04-25T13:53:00Z">
        <w:r w:rsidRPr="00604863" w:rsidDel="00E40899">
          <w:rPr>
            <w:rFonts w:ascii="Courier New" w:hAnsi="Courier New" w:cs="Courier New"/>
          </w:rPr>
          <w:delText xml:space="preserve">probably </w:delText>
        </w:r>
      </w:del>
      <w:r w:rsidRPr="00604863">
        <w:rPr>
          <w:rFonts w:ascii="Courier New" w:hAnsi="Courier New" w:cs="Courier New"/>
        </w:rPr>
        <w:t xml:space="preserve">cloud over sea-ice surfaces. CER results are similar to COT, although relative uncertainties are somewhat lower. </w:t>
      </w:r>
      <w:del w:id="383" w:author="Adam Povey" w:date="2017-04-25T13:53:00Z">
        <w:r w:rsidRPr="00604863" w:rsidDel="00E40899">
          <w:rPr>
            <w:rFonts w:ascii="Courier New" w:hAnsi="Courier New" w:cs="Courier New"/>
          </w:rPr>
          <w:delText xml:space="preserve">Cloud </w:delText>
        </w:r>
      </w:del>
      <w:ins w:id="384" w:author="Adam Povey" w:date="2017-04-25T13:53:00Z">
        <w:r w:rsidR="00E40899" w:rsidRPr="00604863">
          <w:rPr>
            <w:rFonts w:ascii="Courier New" w:hAnsi="Courier New" w:cs="Courier New"/>
          </w:rPr>
          <w:t>Cloud</w:t>
        </w:r>
        <w:r w:rsidR="00E40899">
          <w:rPr>
            <w:rFonts w:ascii="Courier New" w:hAnsi="Courier New" w:cs="Courier New"/>
          </w:rPr>
          <w:t>-</w:t>
        </w:r>
      </w:ins>
      <w:r w:rsidRPr="00604863">
        <w:rPr>
          <w:rFonts w:ascii="Courier New" w:hAnsi="Courier New" w:cs="Courier New"/>
        </w:rPr>
        <w:t xml:space="preserve">free areas show increased cloud mask uncertainties, and in particular over sea-ice surface areas. Note that the cloud mask uncertainties have been quantified as a function of the normalized difference to the cloud mask threshold, whereas relative retrieval uncertainties (100 $\times$ uncertainty $\div$ retrieved value) are shown for CTP, COT, and CER.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\caption{Statistics of CTP, COT, and CER retrieval values for study area NA2 and AVHRR (first value in each cell), MODIS (second value), and AATSR (third value). $\Delta$ values are given for AVHRR minus MODIS (first value in each cell), AVHRR minus AATSR (second value), and MODIS minus AATSR (third value). $^{\</w:t>
      </w:r>
      <w:proofErr w:type="spellStart"/>
      <w:r w:rsidRPr="00604863">
        <w:rPr>
          <w:rFonts w:ascii="Courier New" w:hAnsi="Courier New" w:cs="Courier New"/>
        </w:rPr>
        <w:t>ast</w:t>
      </w:r>
      <w:proofErr w:type="spellEnd"/>
      <w:r w:rsidRPr="00604863">
        <w:rPr>
          <w:rFonts w:ascii="Courier New" w:hAnsi="Courier New" w:cs="Courier New"/>
        </w:rPr>
        <w:t>}$t-Test p-value $&gt;$ 0.1, indicating that differences in mean values are not significant.}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mean &amp; median &amp; </w:t>
      </w:r>
      <w:proofErr w:type="spellStart"/>
      <w:r w:rsidRPr="00604863">
        <w:rPr>
          <w:rFonts w:ascii="Courier New" w:hAnsi="Courier New" w:cs="Courier New"/>
        </w:rPr>
        <w:t>stddev</w:t>
      </w:r>
      <w:proofErr w:type="spellEnd"/>
      <w:r w:rsidRPr="00604863">
        <w:rPr>
          <w:rFonts w:ascii="Courier New" w:hAnsi="Courier New" w:cs="Courier New"/>
        </w:rPr>
        <w:t xml:space="preserve"> &amp; skewness &amp; kurtosis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CTP &amp; \load{ctpMeanN18}667.2, \load{</w:t>
      </w:r>
      <w:proofErr w:type="spellStart"/>
      <w:r w:rsidRPr="00604863">
        <w:rPr>
          <w:rFonts w:ascii="Courier New" w:hAnsi="Courier New" w:cs="Courier New"/>
        </w:rPr>
        <w:t>ctpMeanMYD</w:t>
      </w:r>
      <w:proofErr w:type="spellEnd"/>
      <w:r w:rsidRPr="00604863">
        <w:rPr>
          <w:rFonts w:ascii="Courier New" w:hAnsi="Courier New" w:cs="Courier New"/>
        </w:rPr>
        <w:t>}665.0, \load{</w:t>
      </w:r>
      <w:proofErr w:type="spellStart"/>
      <w:r w:rsidRPr="00604863">
        <w:rPr>
          <w:rFonts w:ascii="Courier New" w:hAnsi="Courier New" w:cs="Courier New"/>
        </w:rPr>
        <w:t>ctpMeanENV</w:t>
      </w:r>
      <w:proofErr w:type="spellEnd"/>
      <w:r w:rsidRPr="00604863">
        <w:rPr>
          <w:rFonts w:ascii="Courier New" w:hAnsi="Courier New" w:cs="Courier New"/>
        </w:rPr>
        <w:t>}645.2 &amp; \load{ctpMedN18}667.8, \load{</w:t>
      </w:r>
      <w:proofErr w:type="spellStart"/>
      <w:r w:rsidRPr="00604863">
        <w:rPr>
          <w:rFonts w:ascii="Courier New" w:hAnsi="Courier New" w:cs="Courier New"/>
        </w:rPr>
        <w:t>ctpMedMYD</w:t>
      </w:r>
      <w:proofErr w:type="spellEnd"/>
      <w:r w:rsidRPr="00604863">
        <w:rPr>
          <w:rFonts w:ascii="Courier New" w:hAnsi="Courier New" w:cs="Courier New"/>
        </w:rPr>
        <w:t>}668.1, \load{</w:t>
      </w:r>
      <w:proofErr w:type="spellStart"/>
      <w:r w:rsidRPr="00604863">
        <w:rPr>
          <w:rFonts w:ascii="Courier New" w:hAnsi="Courier New" w:cs="Courier New"/>
        </w:rPr>
        <w:t>ctpMedENV</w:t>
      </w:r>
      <w:proofErr w:type="spellEnd"/>
      <w:r w:rsidRPr="00604863">
        <w:rPr>
          <w:rFonts w:ascii="Courier New" w:hAnsi="Courier New" w:cs="Courier New"/>
        </w:rPr>
        <w:t>}632.4 &amp; \load{ctpStdN18}147.5, \load{</w:t>
      </w:r>
      <w:proofErr w:type="spellStart"/>
      <w:r w:rsidRPr="00604863">
        <w:rPr>
          <w:rFonts w:ascii="Courier New" w:hAnsi="Courier New" w:cs="Courier New"/>
        </w:rPr>
        <w:t>ctpStdMYD</w:t>
      </w:r>
      <w:proofErr w:type="spellEnd"/>
      <w:r w:rsidRPr="00604863">
        <w:rPr>
          <w:rFonts w:ascii="Courier New" w:hAnsi="Courier New" w:cs="Courier New"/>
        </w:rPr>
        <w:t>}142.7, \load{</w:t>
      </w:r>
      <w:proofErr w:type="spellStart"/>
      <w:r w:rsidRPr="00604863">
        <w:rPr>
          <w:rFonts w:ascii="Courier New" w:hAnsi="Courier New" w:cs="Courier New"/>
        </w:rPr>
        <w:t>ctpStdENV</w:t>
      </w:r>
      <w:proofErr w:type="spellEnd"/>
      <w:r w:rsidRPr="00604863">
        <w:rPr>
          <w:rFonts w:ascii="Courier New" w:hAnsi="Courier New" w:cs="Courier New"/>
        </w:rPr>
        <w:t>}146.2 &amp; \load{ctpSkewN18}-0.2, \load{</w:t>
      </w:r>
      <w:proofErr w:type="spellStart"/>
      <w:r w:rsidRPr="00604863">
        <w:rPr>
          <w:rFonts w:ascii="Courier New" w:hAnsi="Courier New" w:cs="Courier New"/>
        </w:rPr>
        <w:t>ctpSkewMYD</w:t>
      </w:r>
      <w:proofErr w:type="spellEnd"/>
      <w:r w:rsidRPr="00604863">
        <w:rPr>
          <w:rFonts w:ascii="Courier New" w:hAnsi="Courier New" w:cs="Courier New"/>
        </w:rPr>
        <w:t>}-0.2, \load{</w:t>
      </w:r>
      <w:proofErr w:type="spellStart"/>
      <w:r w:rsidRPr="00604863">
        <w:rPr>
          <w:rFonts w:ascii="Courier New" w:hAnsi="Courier New" w:cs="Courier New"/>
        </w:rPr>
        <w:t>ctpSkewENV</w:t>
      </w:r>
      <w:proofErr w:type="spellEnd"/>
      <w:r w:rsidRPr="00604863">
        <w:rPr>
          <w:rFonts w:ascii="Courier New" w:hAnsi="Courier New" w:cs="Courier New"/>
        </w:rPr>
        <w:t>}0.1 &amp; \load{ctpKurtN18}-0.4, \load{</w:t>
      </w:r>
      <w:proofErr w:type="spellStart"/>
      <w:r w:rsidRPr="00604863">
        <w:rPr>
          <w:rFonts w:ascii="Courier New" w:hAnsi="Courier New" w:cs="Courier New"/>
        </w:rPr>
        <w:t>ctpKurtMYD</w:t>
      </w:r>
      <w:proofErr w:type="spellEnd"/>
      <w:r w:rsidRPr="00604863">
        <w:rPr>
          <w:rFonts w:ascii="Courier New" w:hAnsi="Courier New" w:cs="Courier New"/>
        </w:rPr>
        <w:t>}-0.4, \load{</w:t>
      </w:r>
      <w:proofErr w:type="spellStart"/>
      <w:r w:rsidRPr="00604863">
        <w:rPr>
          <w:rFonts w:ascii="Courier New" w:hAnsi="Courier New" w:cs="Courier New"/>
        </w:rPr>
        <w:t>ctpKurtENV</w:t>
      </w:r>
      <w:proofErr w:type="spellEnd"/>
      <w:r w:rsidRPr="00604863">
        <w:rPr>
          <w:rFonts w:ascii="Courier New" w:hAnsi="Courier New" w:cs="Courier New"/>
        </w:rPr>
        <w:t>}-0.8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CTP &amp; \load{ctpdMeanN18}2.2$^{\</w:t>
      </w:r>
      <w:proofErr w:type="spellStart"/>
      <w:r w:rsidRPr="00604863">
        <w:rPr>
          <w:rFonts w:ascii="Courier New" w:hAnsi="Courier New" w:cs="Courier New"/>
        </w:rPr>
        <w:t>ast</w:t>
      </w:r>
      <w:proofErr w:type="spellEnd"/>
      <w:r w:rsidRPr="00604863">
        <w:rPr>
          <w:rFonts w:ascii="Courier New" w:hAnsi="Courier New" w:cs="Courier New"/>
        </w:rPr>
        <w:t>}$, \load{</w:t>
      </w:r>
      <w:proofErr w:type="spellStart"/>
      <w:r w:rsidRPr="00604863">
        <w:rPr>
          <w:rFonts w:ascii="Courier New" w:hAnsi="Courier New" w:cs="Courier New"/>
        </w:rPr>
        <w:t>ctpdMeanMYD</w:t>
      </w:r>
      <w:proofErr w:type="spellEnd"/>
      <w:r w:rsidRPr="00604863">
        <w:rPr>
          <w:rFonts w:ascii="Courier New" w:hAnsi="Courier New" w:cs="Courier New"/>
        </w:rPr>
        <w:t>}21.9, \load{</w:t>
      </w:r>
      <w:proofErr w:type="spellStart"/>
      <w:r w:rsidRPr="00604863">
        <w:rPr>
          <w:rFonts w:ascii="Courier New" w:hAnsi="Courier New" w:cs="Courier New"/>
        </w:rPr>
        <w:t>ctpdMeanENV</w:t>
      </w:r>
      <w:proofErr w:type="spellEnd"/>
      <w:r w:rsidRPr="00604863">
        <w:rPr>
          <w:rFonts w:ascii="Courier New" w:hAnsi="Courier New" w:cs="Courier New"/>
        </w:rPr>
        <w:t>}19.7 &amp; \load{ctpdMedN18}4.2, \load{</w:t>
      </w:r>
      <w:proofErr w:type="spellStart"/>
      <w:r w:rsidRPr="00604863">
        <w:rPr>
          <w:rFonts w:ascii="Courier New" w:hAnsi="Courier New" w:cs="Courier New"/>
        </w:rPr>
        <w:t>ctpdMedMYD</w:t>
      </w:r>
      <w:proofErr w:type="spellEnd"/>
      <w:r w:rsidRPr="00604863">
        <w:rPr>
          <w:rFonts w:ascii="Courier New" w:hAnsi="Courier New" w:cs="Courier New"/>
        </w:rPr>
        <w:t>}22.3, \load{</w:t>
      </w:r>
      <w:proofErr w:type="spellStart"/>
      <w:r w:rsidRPr="00604863">
        <w:rPr>
          <w:rFonts w:ascii="Courier New" w:hAnsi="Courier New" w:cs="Courier New"/>
        </w:rPr>
        <w:t>ctpdMedENV</w:t>
      </w:r>
      <w:proofErr w:type="spellEnd"/>
      <w:r w:rsidRPr="00604863">
        <w:rPr>
          <w:rFonts w:ascii="Courier New" w:hAnsi="Courier New" w:cs="Courier New"/>
        </w:rPr>
        <w:t>}18.5 &amp; \load{ctpdStdN18}63.0, \load{</w:t>
      </w:r>
      <w:proofErr w:type="spellStart"/>
      <w:r w:rsidRPr="00604863">
        <w:rPr>
          <w:rFonts w:ascii="Courier New" w:hAnsi="Courier New" w:cs="Courier New"/>
        </w:rPr>
        <w:t>ctpdStdMYD</w:t>
      </w:r>
      <w:proofErr w:type="spellEnd"/>
      <w:r w:rsidRPr="00604863">
        <w:rPr>
          <w:rFonts w:ascii="Courier New" w:hAnsi="Courier New" w:cs="Courier New"/>
        </w:rPr>
        <w:t>}138.7, \load{</w:t>
      </w:r>
      <w:proofErr w:type="spellStart"/>
      <w:r w:rsidRPr="00604863">
        <w:rPr>
          <w:rFonts w:ascii="Courier New" w:hAnsi="Courier New" w:cs="Courier New"/>
        </w:rPr>
        <w:t>ctpdStdENV</w:t>
      </w:r>
      <w:proofErr w:type="spellEnd"/>
      <w:r w:rsidRPr="00604863">
        <w:rPr>
          <w:rFonts w:ascii="Courier New" w:hAnsi="Courier New" w:cs="Courier New"/>
        </w:rPr>
        <w:t>}138.9 &amp; \load{ctpdSkewN18}-0.4, \load{</w:t>
      </w:r>
      <w:proofErr w:type="spellStart"/>
      <w:r w:rsidRPr="00604863">
        <w:rPr>
          <w:rFonts w:ascii="Courier New" w:hAnsi="Courier New" w:cs="Courier New"/>
        </w:rPr>
        <w:t>ctpdSkewMYD</w:t>
      </w:r>
      <w:proofErr w:type="spellEnd"/>
      <w:r w:rsidRPr="00604863">
        <w:rPr>
          <w:rFonts w:ascii="Courier New" w:hAnsi="Courier New" w:cs="Courier New"/>
        </w:rPr>
        <w:t>}-0.3, \load{</w:t>
      </w:r>
      <w:proofErr w:type="spellStart"/>
      <w:r w:rsidRPr="00604863">
        <w:rPr>
          <w:rFonts w:ascii="Courier New" w:hAnsi="Courier New" w:cs="Courier New"/>
        </w:rPr>
        <w:t>ctpdSkewENV</w:t>
      </w:r>
      <w:proofErr w:type="spellEnd"/>
      <w:r w:rsidRPr="00604863">
        <w:rPr>
          <w:rFonts w:ascii="Courier New" w:hAnsi="Courier New" w:cs="Courier New"/>
        </w:rPr>
        <w:t>}-0.3 &amp; \load{ctpdKurtN18}8.2, \load{</w:t>
      </w:r>
      <w:proofErr w:type="spellStart"/>
      <w:r w:rsidRPr="00604863">
        <w:rPr>
          <w:rFonts w:ascii="Courier New" w:hAnsi="Courier New" w:cs="Courier New"/>
        </w:rPr>
        <w:t>ctpdKurtMYD</w:t>
      </w:r>
      <w:proofErr w:type="spellEnd"/>
      <w:r w:rsidRPr="00604863">
        <w:rPr>
          <w:rFonts w:ascii="Courier New" w:hAnsi="Courier New" w:cs="Courier New"/>
        </w:rPr>
        <w:t>}1.0, \load{</w:t>
      </w:r>
      <w:proofErr w:type="spellStart"/>
      <w:r w:rsidRPr="00604863">
        <w:rPr>
          <w:rFonts w:ascii="Courier New" w:hAnsi="Courier New" w:cs="Courier New"/>
        </w:rPr>
        <w:t>ctpdKurtENV</w:t>
      </w:r>
      <w:proofErr w:type="spellEnd"/>
      <w:r w:rsidRPr="00604863">
        <w:rPr>
          <w:rFonts w:ascii="Courier New" w:hAnsi="Courier New" w:cs="Courier New"/>
        </w:rPr>
        <w:t>}0.7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COT &amp; \load{cotMeanN18}12.3, \load{</w:t>
      </w:r>
      <w:proofErr w:type="spellStart"/>
      <w:r w:rsidRPr="00604863">
        <w:rPr>
          <w:rFonts w:ascii="Courier New" w:hAnsi="Courier New" w:cs="Courier New"/>
        </w:rPr>
        <w:t>cotMeanMYD</w:t>
      </w:r>
      <w:proofErr w:type="spellEnd"/>
      <w:r w:rsidRPr="00604863">
        <w:rPr>
          <w:rFonts w:ascii="Courier New" w:hAnsi="Courier New" w:cs="Courier New"/>
        </w:rPr>
        <w:t>}13.6, \load{</w:t>
      </w:r>
      <w:proofErr w:type="spellStart"/>
      <w:r w:rsidRPr="00604863">
        <w:rPr>
          <w:rFonts w:ascii="Courier New" w:hAnsi="Courier New" w:cs="Courier New"/>
        </w:rPr>
        <w:t>cotMeanENV</w:t>
      </w:r>
      <w:proofErr w:type="spellEnd"/>
      <w:r w:rsidRPr="00604863">
        <w:rPr>
          <w:rFonts w:ascii="Courier New" w:hAnsi="Courier New" w:cs="Courier New"/>
        </w:rPr>
        <w:t>}13.4 &amp; \load{cotMedN18}7.2, \load{</w:t>
      </w:r>
      <w:proofErr w:type="spellStart"/>
      <w:r w:rsidRPr="00604863">
        <w:rPr>
          <w:rFonts w:ascii="Courier New" w:hAnsi="Courier New" w:cs="Courier New"/>
        </w:rPr>
        <w:t>cotMedMYD</w:t>
      </w:r>
      <w:proofErr w:type="spellEnd"/>
      <w:r w:rsidRPr="00604863">
        <w:rPr>
          <w:rFonts w:ascii="Courier New" w:hAnsi="Courier New" w:cs="Courier New"/>
        </w:rPr>
        <w:t>}8.6, \load{</w:t>
      </w:r>
      <w:proofErr w:type="spellStart"/>
      <w:r w:rsidRPr="00604863">
        <w:rPr>
          <w:rFonts w:ascii="Courier New" w:hAnsi="Courier New" w:cs="Courier New"/>
        </w:rPr>
        <w:t>cotMedENV</w:t>
      </w:r>
      <w:proofErr w:type="spellEnd"/>
      <w:r w:rsidRPr="00604863">
        <w:rPr>
          <w:rFonts w:ascii="Courier New" w:hAnsi="Courier New" w:cs="Courier New"/>
        </w:rPr>
        <w:t>}8.8 &amp; \load{cotStdN18}19.8, \load{</w:t>
      </w:r>
      <w:proofErr w:type="spellStart"/>
      <w:r w:rsidRPr="00604863">
        <w:rPr>
          <w:rFonts w:ascii="Courier New" w:hAnsi="Courier New" w:cs="Courier New"/>
        </w:rPr>
        <w:t>cotStdMYD</w:t>
      </w:r>
      <w:proofErr w:type="spellEnd"/>
      <w:r w:rsidRPr="00604863">
        <w:rPr>
          <w:rFonts w:ascii="Courier New" w:hAnsi="Courier New" w:cs="Courier New"/>
        </w:rPr>
        <w:t>}19.7, \load{</w:t>
      </w:r>
      <w:proofErr w:type="spellStart"/>
      <w:r w:rsidRPr="00604863">
        <w:rPr>
          <w:rFonts w:ascii="Courier New" w:hAnsi="Courier New" w:cs="Courier New"/>
        </w:rPr>
        <w:t>cotStdENV</w:t>
      </w:r>
      <w:proofErr w:type="spellEnd"/>
      <w:r w:rsidRPr="00604863">
        <w:rPr>
          <w:rFonts w:ascii="Courier New" w:hAnsi="Courier New" w:cs="Courier New"/>
        </w:rPr>
        <w:t>}17.6 &amp; \load{cotSkewN18}6.6, \load{</w:t>
      </w:r>
      <w:proofErr w:type="spellStart"/>
      <w:r w:rsidRPr="00604863">
        <w:rPr>
          <w:rFonts w:ascii="Courier New" w:hAnsi="Courier New" w:cs="Courier New"/>
        </w:rPr>
        <w:t>cotSkewMYD</w:t>
      </w:r>
      <w:proofErr w:type="spellEnd"/>
      <w:r w:rsidRPr="00604863">
        <w:rPr>
          <w:rFonts w:ascii="Courier New" w:hAnsi="Courier New" w:cs="Courier New"/>
        </w:rPr>
        <w:t>}5.7, \load{</w:t>
      </w:r>
      <w:proofErr w:type="spellStart"/>
      <w:r w:rsidRPr="00604863">
        <w:rPr>
          <w:rFonts w:ascii="Courier New" w:hAnsi="Courier New" w:cs="Courier New"/>
        </w:rPr>
        <w:t>cotSkewENV</w:t>
      </w:r>
      <w:proofErr w:type="spellEnd"/>
      <w:r w:rsidRPr="00604863">
        <w:rPr>
          <w:rFonts w:ascii="Courier New" w:hAnsi="Courier New" w:cs="Courier New"/>
        </w:rPr>
        <w:t>}5.3 &amp; \load{cotKurtN18}60.5, \load{</w:t>
      </w:r>
      <w:proofErr w:type="spellStart"/>
      <w:r w:rsidRPr="00604863">
        <w:rPr>
          <w:rFonts w:ascii="Courier New" w:hAnsi="Courier New" w:cs="Courier New"/>
        </w:rPr>
        <w:t>cotKurtMYD</w:t>
      </w:r>
      <w:proofErr w:type="spellEnd"/>
      <w:r w:rsidRPr="00604863">
        <w:rPr>
          <w:rFonts w:ascii="Courier New" w:hAnsi="Courier New" w:cs="Courier New"/>
        </w:rPr>
        <w:t>}46.2, \load{</w:t>
      </w:r>
      <w:proofErr w:type="spellStart"/>
      <w:r w:rsidRPr="00604863">
        <w:rPr>
          <w:rFonts w:ascii="Courier New" w:hAnsi="Courier New" w:cs="Courier New"/>
        </w:rPr>
        <w:t>cotKurtENV</w:t>
      </w:r>
      <w:proofErr w:type="spellEnd"/>
      <w:r w:rsidRPr="00604863">
        <w:rPr>
          <w:rFonts w:ascii="Courier New" w:hAnsi="Courier New" w:cs="Courier New"/>
        </w:rPr>
        <w:t>}40.8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COT &amp; \load{cotdMeanN18}-1.3, \load{</w:t>
      </w:r>
      <w:proofErr w:type="spellStart"/>
      <w:r w:rsidRPr="00604863">
        <w:rPr>
          <w:rFonts w:ascii="Courier New" w:hAnsi="Courier New" w:cs="Courier New"/>
        </w:rPr>
        <w:t>cotdMeanMYD</w:t>
      </w:r>
      <w:proofErr w:type="spellEnd"/>
      <w:r w:rsidRPr="00604863">
        <w:rPr>
          <w:rFonts w:ascii="Courier New" w:hAnsi="Courier New" w:cs="Courier New"/>
        </w:rPr>
        <w:t>}-1.2, \load{</w:t>
      </w:r>
      <w:proofErr w:type="spellStart"/>
      <w:r w:rsidRPr="00604863">
        <w:rPr>
          <w:rFonts w:ascii="Courier New" w:hAnsi="Courier New" w:cs="Courier New"/>
        </w:rPr>
        <w:t>cotdMeanENV</w:t>
      </w:r>
      <w:proofErr w:type="spellEnd"/>
      <w:r w:rsidRPr="00604863">
        <w:rPr>
          <w:rFonts w:ascii="Courier New" w:hAnsi="Courier New" w:cs="Courier New"/>
        </w:rPr>
        <w:t>}0.2$^{\</w:t>
      </w:r>
      <w:proofErr w:type="spellStart"/>
      <w:r w:rsidRPr="00604863">
        <w:rPr>
          <w:rFonts w:ascii="Courier New" w:hAnsi="Courier New" w:cs="Courier New"/>
        </w:rPr>
        <w:t>ast</w:t>
      </w:r>
      <w:proofErr w:type="spellEnd"/>
      <w:r w:rsidRPr="00604863">
        <w:rPr>
          <w:rFonts w:ascii="Courier New" w:hAnsi="Courier New" w:cs="Courier New"/>
        </w:rPr>
        <w:t>}$ &amp; \load{cotdMedN18}-0.6, \load{</w:t>
      </w:r>
      <w:proofErr w:type="spellStart"/>
      <w:r w:rsidRPr="00604863">
        <w:rPr>
          <w:rFonts w:ascii="Courier New" w:hAnsi="Courier New" w:cs="Courier New"/>
        </w:rPr>
        <w:t>cotdMedMYD</w:t>
      </w:r>
      <w:proofErr w:type="spellEnd"/>
      <w:r w:rsidRPr="00604863">
        <w:rPr>
          <w:rFonts w:ascii="Courier New" w:hAnsi="Courier New" w:cs="Courier New"/>
        </w:rPr>
        <w:t>}-1.2, \load{</w:t>
      </w:r>
      <w:proofErr w:type="spellStart"/>
      <w:r w:rsidRPr="00604863">
        <w:rPr>
          <w:rFonts w:ascii="Courier New" w:hAnsi="Courier New" w:cs="Courier New"/>
        </w:rPr>
        <w:t>cotdMedENV</w:t>
      </w:r>
      <w:proofErr w:type="spellEnd"/>
      <w:r w:rsidRPr="00604863">
        <w:rPr>
          <w:rFonts w:ascii="Courier New" w:hAnsi="Courier New" w:cs="Courier New"/>
        </w:rPr>
        <w:t>}-0.5 &amp; \load{cotdStdN18}16.5, \load{</w:t>
      </w:r>
      <w:proofErr w:type="spellStart"/>
      <w:r w:rsidRPr="00604863">
        <w:rPr>
          <w:rFonts w:ascii="Courier New" w:hAnsi="Courier New" w:cs="Courier New"/>
        </w:rPr>
        <w:t>cotdStdMYD</w:t>
      </w:r>
      <w:proofErr w:type="spellEnd"/>
      <w:r w:rsidRPr="00604863">
        <w:rPr>
          <w:rFonts w:ascii="Courier New" w:hAnsi="Courier New" w:cs="Courier New"/>
        </w:rPr>
        <w:t>}22.0, \load{</w:t>
      </w:r>
      <w:proofErr w:type="spellStart"/>
      <w:r w:rsidRPr="00604863">
        <w:rPr>
          <w:rFonts w:ascii="Courier New" w:hAnsi="Courier New" w:cs="Courier New"/>
        </w:rPr>
        <w:t>cotdStdENV</w:t>
      </w:r>
      <w:proofErr w:type="spellEnd"/>
      <w:r w:rsidRPr="00604863">
        <w:rPr>
          <w:rFonts w:ascii="Courier New" w:hAnsi="Courier New" w:cs="Courier New"/>
        </w:rPr>
        <w:t xml:space="preserve">}21.3 &amp; \load{cotdSkewN18}0.7, </w:t>
      </w:r>
      <w:r w:rsidRPr="00604863">
        <w:rPr>
          <w:rFonts w:ascii="Courier New" w:hAnsi="Courier New" w:cs="Courier New"/>
        </w:rPr>
        <w:lastRenderedPageBreak/>
        <w:t>\load{</w:t>
      </w:r>
      <w:proofErr w:type="spellStart"/>
      <w:r w:rsidRPr="00604863">
        <w:rPr>
          <w:rFonts w:ascii="Courier New" w:hAnsi="Courier New" w:cs="Courier New"/>
        </w:rPr>
        <w:t>cotdSkewMYD</w:t>
      </w:r>
      <w:proofErr w:type="spellEnd"/>
      <w:r w:rsidRPr="00604863">
        <w:rPr>
          <w:rFonts w:ascii="Courier New" w:hAnsi="Courier New" w:cs="Courier New"/>
        </w:rPr>
        <w:t>}2.4, \load{</w:t>
      </w:r>
      <w:proofErr w:type="spellStart"/>
      <w:r w:rsidRPr="00604863">
        <w:rPr>
          <w:rFonts w:ascii="Courier New" w:hAnsi="Courier New" w:cs="Courier New"/>
        </w:rPr>
        <w:t>cotdSkewENV</w:t>
      </w:r>
      <w:proofErr w:type="spellEnd"/>
      <w:r w:rsidRPr="00604863">
        <w:rPr>
          <w:rFonts w:ascii="Courier New" w:hAnsi="Courier New" w:cs="Courier New"/>
        </w:rPr>
        <w:t>}1.8 &amp; \load{cotdKurtN18}59.6, \load{</w:t>
      </w:r>
      <w:proofErr w:type="spellStart"/>
      <w:r w:rsidRPr="00604863">
        <w:rPr>
          <w:rFonts w:ascii="Courier New" w:hAnsi="Courier New" w:cs="Courier New"/>
        </w:rPr>
        <w:t>cotdKurtMYD</w:t>
      </w:r>
      <w:proofErr w:type="spellEnd"/>
      <w:r w:rsidRPr="00604863">
        <w:rPr>
          <w:rFonts w:ascii="Courier New" w:hAnsi="Courier New" w:cs="Courier New"/>
        </w:rPr>
        <w:t>}41.5, \load{</w:t>
      </w:r>
      <w:proofErr w:type="spellStart"/>
      <w:r w:rsidRPr="00604863">
        <w:rPr>
          <w:rFonts w:ascii="Courier New" w:hAnsi="Courier New" w:cs="Courier New"/>
        </w:rPr>
        <w:t>cotdKurtENV</w:t>
      </w:r>
      <w:proofErr w:type="spellEnd"/>
      <w:r w:rsidRPr="00604863">
        <w:rPr>
          <w:rFonts w:ascii="Courier New" w:hAnsi="Courier New" w:cs="Courier New"/>
        </w:rPr>
        <w:t>}33.1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CER &amp; \load{cerMeanN18}21.1, \load{</w:t>
      </w:r>
      <w:proofErr w:type="spellStart"/>
      <w:r w:rsidRPr="00604863">
        <w:rPr>
          <w:rFonts w:ascii="Courier New" w:hAnsi="Courier New" w:cs="Courier New"/>
        </w:rPr>
        <w:t>cerMeanMYD</w:t>
      </w:r>
      <w:proofErr w:type="spellEnd"/>
      <w:r w:rsidRPr="00604863">
        <w:rPr>
          <w:rFonts w:ascii="Courier New" w:hAnsi="Courier New" w:cs="Courier New"/>
        </w:rPr>
        <w:t>}19.2, \load{</w:t>
      </w:r>
      <w:proofErr w:type="spellStart"/>
      <w:r w:rsidRPr="00604863">
        <w:rPr>
          <w:rFonts w:ascii="Courier New" w:hAnsi="Courier New" w:cs="Courier New"/>
        </w:rPr>
        <w:t>cerMeanENV</w:t>
      </w:r>
      <w:proofErr w:type="spellEnd"/>
      <w:r w:rsidRPr="00604863">
        <w:rPr>
          <w:rFonts w:ascii="Courier New" w:hAnsi="Courier New" w:cs="Courier New"/>
        </w:rPr>
        <w:t>}21.3 &amp; \load{cerMedN18}16.5, \load{</w:t>
      </w:r>
      <w:proofErr w:type="spellStart"/>
      <w:r w:rsidRPr="00604863">
        <w:rPr>
          <w:rFonts w:ascii="Courier New" w:hAnsi="Courier New" w:cs="Courier New"/>
        </w:rPr>
        <w:t>cerMedMYD</w:t>
      </w:r>
      <w:proofErr w:type="spellEnd"/>
      <w:r w:rsidRPr="00604863">
        <w:rPr>
          <w:rFonts w:ascii="Courier New" w:hAnsi="Courier New" w:cs="Courier New"/>
        </w:rPr>
        <w:t>}14.4, \load{</w:t>
      </w:r>
      <w:proofErr w:type="spellStart"/>
      <w:r w:rsidRPr="00604863">
        <w:rPr>
          <w:rFonts w:ascii="Courier New" w:hAnsi="Courier New" w:cs="Courier New"/>
        </w:rPr>
        <w:t>cerMedENV</w:t>
      </w:r>
      <w:proofErr w:type="spellEnd"/>
      <w:r w:rsidRPr="00604863">
        <w:rPr>
          <w:rFonts w:ascii="Courier New" w:hAnsi="Courier New" w:cs="Courier New"/>
        </w:rPr>
        <w:t>}18.1 &amp; \load{cerStdN18}13.0, \load{</w:t>
      </w:r>
      <w:proofErr w:type="spellStart"/>
      <w:r w:rsidRPr="00604863">
        <w:rPr>
          <w:rFonts w:ascii="Courier New" w:hAnsi="Courier New" w:cs="Courier New"/>
        </w:rPr>
        <w:t>cerStdMYD</w:t>
      </w:r>
      <w:proofErr w:type="spellEnd"/>
      <w:r w:rsidRPr="00604863">
        <w:rPr>
          <w:rFonts w:ascii="Courier New" w:hAnsi="Courier New" w:cs="Courier New"/>
        </w:rPr>
        <w:t>}12.1, \load{</w:t>
      </w:r>
      <w:proofErr w:type="spellStart"/>
      <w:r w:rsidRPr="00604863">
        <w:rPr>
          <w:rFonts w:ascii="Courier New" w:hAnsi="Courier New" w:cs="Courier New"/>
        </w:rPr>
        <w:t>cerStdENV</w:t>
      </w:r>
      <w:proofErr w:type="spellEnd"/>
      <w:r w:rsidRPr="00604863">
        <w:rPr>
          <w:rFonts w:ascii="Courier New" w:hAnsi="Courier New" w:cs="Courier New"/>
        </w:rPr>
        <w:t>}10.9 &amp; \load{cerSkewN18}1.1, \load{</w:t>
      </w:r>
      <w:proofErr w:type="spellStart"/>
      <w:r w:rsidRPr="00604863">
        <w:rPr>
          <w:rFonts w:ascii="Courier New" w:hAnsi="Courier New" w:cs="Courier New"/>
        </w:rPr>
        <w:t>cerSkewMYD</w:t>
      </w:r>
      <w:proofErr w:type="spellEnd"/>
      <w:r w:rsidRPr="00604863">
        <w:rPr>
          <w:rFonts w:ascii="Courier New" w:hAnsi="Courier New" w:cs="Courier New"/>
        </w:rPr>
        <w:t>}1.4, \load{</w:t>
      </w:r>
      <w:proofErr w:type="spellStart"/>
      <w:r w:rsidRPr="00604863">
        <w:rPr>
          <w:rFonts w:ascii="Courier New" w:hAnsi="Courier New" w:cs="Courier New"/>
        </w:rPr>
        <w:t>cerSkewENV</w:t>
      </w:r>
      <w:proofErr w:type="spellEnd"/>
      <w:r w:rsidRPr="00604863">
        <w:rPr>
          <w:rFonts w:ascii="Courier New" w:hAnsi="Courier New" w:cs="Courier New"/>
        </w:rPr>
        <w:t>}0.6 &amp; \load{cerKurtN18}1.4, \load{</w:t>
      </w:r>
      <w:proofErr w:type="spellStart"/>
      <w:r w:rsidRPr="00604863">
        <w:rPr>
          <w:rFonts w:ascii="Courier New" w:hAnsi="Courier New" w:cs="Courier New"/>
        </w:rPr>
        <w:t>cerKurtMYD</w:t>
      </w:r>
      <w:proofErr w:type="spellEnd"/>
      <w:r w:rsidRPr="00604863">
        <w:rPr>
          <w:rFonts w:ascii="Courier New" w:hAnsi="Courier New" w:cs="Courier New"/>
        </w:rPr>
        <w:t>}1.2, \load{</w:t>
      </w:r>
      <w:proofErr w:type="spellStart"/>
      <w:r w:rsidRPr="00604863">
        <w:rPr>
          <w:rFonts w:ascii="Courier New" w:hAnsi="Courier New" w:cs="Courier New"/>
        </w:rPr>
        <w:t>cerKurtENV</w:t>
      </w:r>
      <w:proofErr w:type="spellEnd"/>
      <w:r w:rsidRPr="00604863">
        <w:rPr>
          <w:rFonts w:ascii="Courier New" w:hAnsi="Courier New" w:cs="Courier New"/>
        </w:rPr>
        <w:t>}-0.8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CER &amp; \load{cerdMeanN18}1.9, \load{</w:t>
      </w:r>
      <w:proofErr w:type="spellStart"/>
      <w:r w:rsidRPr="00604863">
        <w:rPr>
          <w:rFonts w:ascii="Courier New" w:hAnsi="Courier New" w:cs="Courier New"/>
        </w:rPr>
        <w:t>cerdMeanMYD</w:t>
      </w:r>
      <w:proofErr w:type="spellEnd"/>
      <w:r w:rsidRPr="00604863">
        <w:rPr>
          <w:rFonts w:ascii="Courier New" w:hAnsi="Courier New" w:cs="Courier New"/>
        </w:rPr>
        <w:t>}-0.2$^{\</w:t>
      </w:r>
      <w:proofErr w:type="spellStart"/>
      <w:r w:rsidRPr="00604863">
        <w:rPr>
          <w:rFonts w:ascii="Courier New" w:hAnsi="Courier New" w:cs="Courier New"/>
        </w:rPr>
        <w:t>ast</w:t>
      </w:r>
      <w:proofErr w:type="spellEnd"/>
      <w:r w:rsidRPr="00604863">
        <w:rPr>
          <w:rFonts w:ascii="Courier New" w:hAnsi="Courier New" w:cs="Courier New"/>
        </w:rPr>
        <w:t>}$, \load{</w:t>
      </w:r>
      <w:proofErr w:type="spellStart"/>
      <w:r w:rsidRPr="00604863">
        <w:rPr>
          <w:rFonts w:ascii="Courier New" w:hAnsi="Courier New" w:cs="Courier New"/>
        </w:rPr>
        <w:t>cerdMeanENV</w:t>
      </w:r>
      <w:proofErr w:type="spellEnd"/>
      <w:r w:rsidRPr="00604863">
        <w:rPr>
          <w:rFonts w:ascii="Courier New" w:hAnsi="Courier New" w:cs="Courier New"/>
        </w:rPr>
        <w:t>}-2.1 &amp; \load{cerdMedN18}0.5, \load{</w:t>
      </w:r>
      <w:proofErr w:type="spellStart"/>
      <w:r w:rsidRPr="00604863">
        <w:rPr>
          <w:rFonts w:ascii="Courier New" w:hAnsi="Courier New" w:cs="Courier New"/>
        </w:rPr>
        <w:t>cerdMedMYD</w:t>
      </w:r>
      <w:proofErr w:type="spellEnd"/>
      <w:r w:rsidRPr="00604863">
        <w:rPr>
          <w:rFonts w:ascii="Courier New" w:hAnsi="Courier New" w:cs="Courier New"/>
        </w:rPr>
        <w:t>}-1.0, \load{</w:t>
      </w:r>
      <w:proofErr w:type="spellStart"/>
      <w:r w:rsidRPr="00604863">
        <w:rPr>
          <w:rFonts w:ascii="Courier New" w:hAnsi="Courier New" w:cs="Courier New"/>
        </w:rPr>
        <w:t>cerdMedENV</w:t>
      </w:r>
      <w:proofErr w:type="spellEnd"/>
      <w:r w:rsidRPr="00604863">
        <w:rPr>
          <w:rFonts w:ascii="Courier New" w:hAnsi="Courier New" w:cs="Courier New"/>
        </w:rPr>
        <w:t>}-1.9 &amp; \load{cerdStdN18}7.0, \load{</w:t>
      </w:r>
      <w:proofErr w:type="spellStart"/>
      <w:r w:rsidRPr="00604863">
        <w:rPr>
          <w:rFonts w:ascii="Courier New" w:hAnsi="Courier New" w:cs="Courier New"/>
        </w:rPr>
        <w:t>cerdStdMYD</w:t>
      </w:r>
      <w:proofErr w:type="spellEnd"/>
      <w:r w:rsidRPr="00604863">
        <w:rPr>
          <w:rFonts w:ascii="Courier New" w:hAnsi="Courier New" w:cs="Courier New"/>
        </w:rPr>
        <w:t>}11.6, \load{</w:t>
      </w:r>
      <w:proofErr w:type="spellStart"/>
      <w:r w:rsidRPr="00604863">
        <w:rPr>
          <w:rFonts w:ascii="Courier New" w:hAnsi="Courier New" w:cs="Courier New"/>
        </w:rPr>
        <w:t>cerdStdENV</w:t>
      </w:r>
      <w:proofErr w:type="spellEnd"/>
      <w:r w:rsidRPr="00604863">
        <w:rPr>
          <w:rFonts w:ascii="Courier New" w:hAnsi="Courier New" w:cs="Courier New"/>
        </w:rPr>
        <w:t>}11.3 &amp; \load{cerdSkewN18}0.8, \load{</w:t>
      </w:r>
      <w:proofErr w:type="spellStart"/>
      <w:r w:rsidRPr="00604863">
        <w:rPr>
          <w:rFonts w:ascii="Courier New" w:hAnsi="Courier New" w:cs="Courier New"/>
        </w:rPr>
        <w:t>cerdSkewMYD</w:t>
      </w:r>
      <w:proofErr w:type="spellEnd"/>
      <w:r w:rsidRPr="00604863">
        <w:rPr>
          <w:rFonts w:ascii="Courier New" w:hAnsi="Courier New" w:cs="Courier New"/>
        </w:rPr>
        <w:t>}0.8, \load{</w:t>
      </w:r>
      <w:proofErr w:type="spellStart"/>
      <w:r w:rsidRPr="00604863">
        <w:rPr>
          <w:rFonts w:ascii="Courier New" w:hAnsi="Courier New" w:cs="Courier New"/>
        </w:rPr>
        <w:t>cerdSkewENV</w:t>
      </w:r>
      <w:proofErr w:type="spellEnd"/>
      <w:r w:rsidRPr="00604863">
        <w:rPr>
          <w:rFonts w:ascii="Courier New" w:hAnsi="Courier New" w:cs="Courier New"/>
        </w:rPr>
        <w:t>}0.5 &amp; \load{cerdKurtN18}7.9, \load{</w:t>
      </w:r>
      <w:proofErr w:type="spellStart"/>
      <w:r w:rsidRPr="00604863">
        <w:rPr>
          <w:rFonts w:ascii="Courier New" w:hAnsi="Courier New" w:cs="Courier New"/>
        </w:rPr>
        <w:t>cerdKurtMYD</w:t>
      </w:r>
      <w:proofErr w:type="spellEnd"/>
      <w:r w:rsidRPr="00604863">
        <w:rPr>
          <w:rFonts w:ascii="Courier New" w:hAnsi="Courier New" w:cs="Courier New"/>
        </w:rPr>
        <w:t>}4.4, \load{</w:t>
      </w:r>
      <w:proofErr w:type="spellStart"/>
      <w:r w:rsidRPr="00604863">
        <w:rPr>
          <w:rFonts w:ascii="Courier New" w:hAnsi="Courier New" w:cs="Courier New"/>
        </w:rPr>
        <w:t>cerdKurtENV</w:t>
      </w:r>
      <w:proofErr w:type="spellEnd"/>
      <w:r w:rsidRPr="00604863">
        <w:rPr>
          <w:rFonts w:ascii="Courier New" w:hAnsi="Courier New" w:cs="Courier New"/>
        </w:rPr>
        <w:t>}2.3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tab:retrieval_statistics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w:t>
      </w:r>
      <w:commentRangeStart w:id="385"/>
      <w:r w:rsidRPr="00604863">
        <w:rPr>
          <w:rFonts w:ascii="Courier New" w:hAnsi="Courier New" w:cs="Courier New"/>
        </w:rPr>
        <w:t>figure</w:t>
      </w:r>
      <w:commentRangeEnd w:id="385"/>
      <w:r w:rsidR="00AA5317">
        <w:rPr>
          <w:rStyle w:val="Kommentarzeichen"/>
          <w:rFonts w:asciiTheme="minorHAnsi" w:hAnsiTheme="minorHAnsi"/>
        </w:rPr>
        <w:commentReference w:id="385"/>
      </w:r>
      <w:r w:rsidRPr="00604863">
        <w:rPr>
          <w:rFonts w:ascii="Courier New" w:hAnsi="Courier New" w:cs="Courier New"/>
        </w:rPr>
        <w:t>*}[h]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\includegraphics[width=\textwidth]{figures/07222058_ctp_multi.png}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\caption{CTP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fig:CTP_intercomparison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\includegraphics[width=\textwidth]{figures/07222058_cot_multi.png}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\caption{COT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fig:COT_intercomparison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\includegraphics[width=\textwidth]{figures/07222058_cer_multi.png}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\caption{CER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fig:CER_intercomparison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\includegraphics[width=0.68\textwidth]{figures/07222058_uncertainties_absolute.png} %{figures/07222058_uncertainties_percent_goodspacing.png}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\caption{Absolute uncertainties of MODIS AQUA retrieval data for study area NA2 and CTP [</w:t>
      </w:r>
      <w:proofErr w:type="spellStart"/>
      <w:r w:rsidRPr="00604863">
        <w:rPr>
          <w:rFonts w:ascii="Courier New" w:hAnsi="Courier New" w:cs="Courier New"/>
        </w:rPr>
        <w:t>hPa</w:t>
      </w:r>
      <w:proofErr w:type="spellEnd"/>
      <w:r w:rsidRPr="00604863">
        <w:rPr>
          <w:rFonts w:ascii="Courier New" w:hAnsi="Courier New" w:cs="Courier New"/>
        </w:rPr>
        <w:t>], COT, CER [mic], and Cloud mask [\%].} %{Relative uncertainties [\%] of MODIS AQUA retrieval data for study area NA2 and CTP, COT, CER, and Cloud mask.}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fig:uncertainties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\includegraphics[width=\textwidth]{figures/07222058_histograms.png}</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\caption{</w:t>
      </w:r>
      <w:commentRangeStart w:id="386"/>
      <w:r w:rsidRPr="00604863">
        <w:rPr>
          <w:rFonts w:ascii="Courier New" w:hAnsi="Courier New" w:cs="Courier New"/>
        </w:rPr>
        <w:t>Densit</w:t>
      </w:r>
      <w:commentRangeEnd w:id="386"/>
      <w:r w:rsidR="005B7ED5">
        <w:rPr>
          <w:rStyle w:val="Kommentarzeichen"/>
          <w:rFonts w:asciiTheme="minorHAnsi" w:hAnsiTheme="minorHAnsi"/>
        </w:rPr>
        <w:commentReference w:id="386"/>
      </w:r>
      <w:r w:rsidRPr="00604863">
        <w:rPr>
          <w:rFonts w:ascii="Courier New" w:hAnsi="Courier New" w:cs="Courier New"/>
        </w:rPr>
        <w:t>y histograms of NOAA18, MODIS AQUA, and AATSR retrieval data for study area NA2 and (a) CTP, (b) COT, and (c) CER.}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fig:histograms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\subsection{Validation with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found collocations between Calipso, AVHRR, MODIS, and AATSR for three study areas in the Arctic at 07/22/2008 19.15 LST (study area North America 1 = NA1, n = \load{NA1_length}120, \</w:t>
      </w:r>
      <w:proofErr w:type="spellStart"/>
      <w:r w:rsidRPr="00604863">
        <w:rPr>
          <w:rFonts w:ascii="Courier New" w:hAnsi="Courier New" w:cs="Courier New"/>
        </w:rPr>
        <w:t>cref</w:t>
      </w:r>
      <w:proofErr w:type="spellEnd"/>
      <w:r w:rsidRPr="00604863">
        <w:rPr>
          <w:rFonts w:ascii="Courier New" w:hAnsi="Courier New" w:cs="Courier New"/>
        </w:rPr>
        <w:t>{fig:RGB_07221915}), 07/22/2008 20:58 LST (NA2, n = \load{NA2_length}163, \</w:t>
      </w:r>
      <w:proofErr w:type="spellStart"/>
      <w:r w:rsidRPr="00604863">
        <w:rPr>
          <w:rFonts w:ascii="Courier New" w:hAnsi="Courier New" w:cs="Courier New"/>
        </w:rPr>
        <w:t>cref</w:t>
      </w:r>
      <w:proofErr w:type="spellEnd"/>
      <w:r w:rsidRPr="00604863">
        <w:rPr>
          <w:rFonts w:ascii="Courier New" w:hAnsi="Courier New" w:cs="Courier New"/>
        </w:rPr>
        <w:t>{fig:RGB_07222058}), and 07/27/2008 08.10 LST (Siberia = SIB, n = \load{</w:t>
      </w:r>
      <w:proofErr w:type="spellStart"/>
      <w:r w:rsidRPr="00604863">
        <w:rPr>
          <w:rFonts w:ascii="Courier New" w:hAnsi="Courier New" w:cs="Courier New"/>
        </w:rPr>
        <w:t>SIB_length</w:t>
      </w:r>
      <w:proofErr w:type="spellEnd"/>
      <w:r w:rsidRPr="00604863">
        <w:rPr>
          <w:rFonts w:ascii="Courier New" w:hAnsi="Courier New" w:cs="Courier New"/>
        </w:rPr>
        <w:t>}116, \</w:t>
      </w:r>
      <w:proofErr w:type="spellStart"/>
      <w:r w:rsidRPr="00604863">
        <w:rPr>
          <w:rFonts w:ascii="Courier New" w:hAnsi="Courier New" w:cs="Courier New"/>
        </w:rPr>
        <w:t>cref</w:t>
      </w:r>
      <w:proofErr w:type="spellEnd"/>
      <w:r w:rsidRPr="00604863">
        <w:rPr>
          <w:rFonts w:ascii="Courier New" w:hAnsi="Courier New" w:cs="Courier New"/>
        </w:rPr>
        <w:t>{fig:RGB_07270810}). These are located within 60\</w:t>
      </w:r>
      <w:proofErr w:type="spellStart"/>
      <w:r w:rsidRPr="00604863">
        <w:rPr>
          <w:rFonts w:ascii="Courier New" w:hAnsi="Courier New" w:cs="Courier New"/>
        </w:rPr>
        <w:t>textdegree</w:t>
      </w:r>
      <w:proofErr w:type="spellEnd"/>
      <w:r w:rsidRPr="00604863">
        <w:rPr>
          <w:rFonts w:ascii="Courier New" w:hAnsi="Courier New" w:cs="Courier New"/>
        </w:rPr>
        <w:t>\ to 75\</w:t>
      </w:r>
      <w:proofErr w:type="spellStart"/>
      <w:r w:rsidRPr="00604863">
        <w:rPr>
          <w:rFonts w:ascii="Courier New" w:hAnsi="Courier New" w:cs="Courier New"/>
        </w:rPr>
        <w:t>textdegree</w:t>
      </w:r>
      <w:proofErr w:type="spellEnd"/>
      <w:r w:rsidRPr="00604863">
        <w:rPr>
          <w:rFonts w:ascii="Courier New" w:hAnsi="Courier New" w:cs="Courier New"/>
        </w:rPr>
        <w:t xml:space="preserve">\ N latitude, and contain vegetated land, snow-covered land, open ocean, and sea-ice surfaces. For NA1 and SIB, all Calipso pixels were classified as cloud covered, </w:t>
      </w:r>
      <w:ins w:id="387" w:author="Adam Povey" w:date="2017-04-25T14:05:00Z">
        <w:r w:rsidR="00571274">
          <w:rPr>
            <w:rFonts w:ascii="Courier New" w:hAnsi="Courier New" w:cs="Courier New"/>
          </w:rPr>
          <w:t>while</w:t>
        </w:r>
      </w:ins>
      <w:del w:id="388" w:author="Adam Povey" w:date="2017-04-25T14:05:00Z">
        <w:r w:rsidRPr="00604863" w:rsidDel="00571274">
          <w:rPr>
            <w:rFonts w:ascii="Courier New" w:hAnsi="Courier New" w:cs="Courier New"/>
          </w:rPr>
          <w:delText>but</w:delText>
        </w:r>
      </w:del>
      <w:r w:rsidRPr="00604863">
        <w:rPr>
          <w:rFonts w:ascii="Courier New" w:hAnsi="Courier New" w:cs="Courier New"/>
        </w:rPr>
        <w:t xml:space="preserve"> for NA2</w:t>
      </w:r>
      <w:del w:id="389" w:author="Adam Povey" w:date="2017-04-25T14:05:00Z">
        <w:r w:rsidRPr="00604863" w:rsidDel="00571274">
          <w:rPr>
            <w:rFonts w:ascii="Courier New" w:hAnsi="Courier New" w:cs="Courier New"/>
          </w:rPr>
          <w:delText>,</w:delText>
        </w:r>
      </w:del>
      <w:r w:rsidRPr="00604863">
        <w:rPr>
          <w:rFonts w:ascii="Courier New" w:hAnsi="Courier New" w:cs="Courier New"/>
        </w:rPr>
        <w:t xml:space="preserve"> about half of the pixels are cloud free.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When including AATSR, collocations are restricted to high latitude areas and </w:t>
      </w:r>
      <w:ins w:id="390" w:author="Adam Povey" w:date="2017-04-25T14:05:00Z">
        <w:r w:rsidR="00571274">
          <w:rPr>
            <w:rFonts w:ascii="Courier New" w:hAnsi="Courier New" w:cs="Courier New"/>
          </w:rPr>
          <w:t>by the narrow swath of</w:t>
        </w:r>
      </w:ins>
      <w:del w:id="391" w:author="Adam Povey" w:date="2017-04-25T14:05:00Z">
        <w:r w:rsidRPr="00604863" w:rsidDel="00571274">
          <w:rPr>
            <w:rFonts w:ascii="Courier New" w:hAnsi="Courier New" w:cs="Courier New"/>
          </w:rPr>
          <w:delText>the few pixels located at the intersection between Calipso and</w:delText>
        </w:r>
      </w:del>
      <w:r w:rsidRPr="00604863">
        <w:rPr>
          <w:rFonts w:ascii="Courier New" w:hAnsi="Courier New" w:cs="Courier New"/>
        </w:rPr>
        <w:t xml:space="preserve"> AATSR. We thus decided to </w:t>
      </w:r>
      <w:ins w:id="392" w:author="Adam Povey" w:date="2017-04-25T14:06:00Z">
        <w:r w:rsidR="00571274">
          <w:rPr>
            <w:rFonts w:ascii="Courier New" w:hAnsi="Courier New" w:cs="Courier New"/>
          </w:rPr>
          <w:t>include</w:t>
        </w:r>
      </w:ins>
      <w:del w:id="393" w:author="Adam Povey" w:date="2017-04-25T14:06:00Z">
        <w:r w:rsidRPr="00604863" w:rsidDel="00571274">
          <w:rPr>
            <w:rFonts w:ascii="Courier New" w:hAnsi="Courier New" w:cs="Courier New"/>
          </w:rPr>
          <w:delText xml:space="preserve">extend the validation analysis </w:delText>
        </w:r>
      </w:del>
      <w:del w:id="394" w:author="Adam Povey" w:date="2017-04-25T13:54:00Z">
        <w:r w:rsidRPr="00604863" w:rsidDel="00E40899">
          <w:rPr>
            <w:rFonts w:ascii="Courier New" w:hAnsi="Courier New" w:cs="Courier New"/>
          </w:rPr>
          <w:delText xml:space="preserve">by </w:delText>
        </w:r>
      </w:del>
      <w:ins w:id="395" w:author="Adam Povey" w:date="2017-04-25T13:54:00Z">
        <w:r w:rsidR="00E40899" w:rsidRPr="00604863">
          <w:rPr>
            <w:rFonts w:ascii="Courier New" w:hAnsi="Courier New" w:cs="Courier New"/>
          </w:rPr>
          <w:t xml:space="preserve"> </w:t>
        </w:r>
      </w:ins>
      <w:r w:rsidRPr="00604863">
        <w:rPr>
          <w:rFonts w:ascii="Courier New" w:hAnsi="Courier New" w:cs="Courier New"/>
        </w:rPr>
        <w:t>another scene without AATSR data</w:t>
      </w:r>
      <w:del w:id="396" w:author="Adam Povey" w:date="2017-04-25T13:54:00Z">
        <w:r w:rsidRPr="00604863" w:rsidDel="00E40899">
          <w:rPr>
            <w:rFonts w:ascii="Courier New" w:hAnsi="Courier New" w:cs="Courier New"/>
          </w:rPr>
          <w:delText>,</w:delText>
        </w:r>
      </w:del>
      <w:r w:rsidRPr="00604863">
        <w:rPr>
          <w:rFonts w:ascii="Courier New" w:hAnsi="Courier New" w:cs="Courier New"/>
        </w:rPr>
        <w:t xml:space="preserve"> </w:t>
      </w:r>
      <w:del w:id="397" w:author="Adam Povey" w:date="2017-04-25T13:54:00Z">
        <w:r w:rsidRPr="00604863" w:rsidDel="00E40899">
          <w:rPr>
            <w:rFonts w:ascii="Courier New" w:hAnsi="Courier New" w:cs="Courier New"/>
          </w:rPr>
          <w:delText xml:space="preserve">which we found </w:delText>
        </w:r>
      </w:del>
      <w:r w:rsidRPr="00604863">
        <w:rPr>
          <w:rFonts w:ascii="Courier New" w:hAnsi="Courier New" w:cs="Courier New"/>
        </w:rPr>
        <w:t>in the Gulf of Guinea/West Africa between 7\</w:t>
      </w:r>
      <w:proofErr w:type="spellStart"/>
      <w:r w:rsidRPr="00604863">
        <w:rPr>
          <w:rFonts w:ascii="Courier New" w:hAnsi="Courier New" w:cs="Courier New"/>
        </w:rPr>
        <w:t>textdegree</w:t>
      </w:r>
      <w:proofErr w:type="spellEnd"/>
      <w:r w:rsidRPr="00604863">
        <w:rPr>
          <w:rFonts w:ascii="Courier New" w:hAnsi="Courier New" w:cs="Courier New"/>
        </w:rPr>
        <w:t>\ S and 12\</w:t>
      </w:r>
      <w:proofErr w:type="spellStart"/>
      <w:r w:rsidRPr="00604863">
        <w:rPr>
          <w:rFonts w:ascii="Courier New" w:hAnsi="Courier New" w:cs="Courier New"/>
        </w:rPr>
        <w:t>textdegree</w:t>
      </w:r>
      <w:proofErr w:type="spellEnd"/>
      <w:r w:rsidRPr="00604863">
        <w:rPr>
          <w:rFonts w:ascii="Courier New" w:hAnsi="Courier New" w:cs="Courier New"/>
        </w:rPr>
        <w:t>\ N at 24/10/2009 13.45 LST (Africa = AFR, n = \load{</w:t>
      </w:r>
      <w:proofErr w:type="spellStart"/>
      <w:r w:rsidRPr="00604863">
        <w:rPr>
          <w:rFonts w:ascii="Courier New" w:hAnsi="Courier New" w:cs="Courier New"/>
        </w:rPr>
        <w:t>AFR_length</w:t>
      </w:r>
      <w:proofErr w:type="spellEnd"/>
      <w:r w:rsidRPr="00604863">
        <w:rPr>
          <w:rFonts w:ascii="Courier New" w:hAnsi="Courier New" w:cs="Courier New"/>
        </w:rPr>
        <w:t>}1181, \</w:t>
      </w:r>
      <w:proofErr w:type="spellStart"/>
      <w:r w:rsidRPr="00604863">
        <w:rPr>
          <w:rFonts w:ascii="Courier New" w:hAnsi="Courier New" w:cs="Courier New"/>
        </w:rPr>
        <w:t>cref</w:t>
      </w:r>
      <w:proofErr w:type="spellEnd"/>
      <w:r w:rsidRPr="00604863">
        <w:rPr>
          <w:rFonts w:ascii="Courier New" w:hAnsi="Courier New" w:cs="Courier New"/>
        </w:rPr>
        <w:t xml:space="preserve">{fig:RGB_10241345}). </w:t>
      </w:r>
      <w:del w:id="398" w:author="Adam Povey" w:date="2017-04-25T14:06:00Z">
        <w:r w:rsidRPr="00604863" w:rsidDel="00571274">
          <w:rPr>
            <w:rFonts w:ascii="Courier New" w:hAnsi="Courier New" w:cs="Courier New"/>
          </w:rPr>
          <w:delText>For this scene</w:delText>
        </w:r>
      </w:del>
      <w:ins w:id="399" w:author="Adam Povey" w:date="2017-04-25T14:06:00Z">
        <w:r w:rsidR="00571274">
          <w:rPr>
            <w:rFonts w:ascii="Courier New" w:hAnsi="Courier New" w:cs="Courier New"/>
          </w:rPr>
          <w:t>There</w:t>
        </w:r>
      </w:ins>
      <w:r w:rsidRPr="00604863">
        <w:rPr>
          <w:rFonts w:ascii="Courier New" w:hAnsi="Courier New" w:cs="Courier New"/>
        </w:rPr>
        <w:t>, about ten times more pixel</w:t>
      </w:r>
      <w:del w:id="400" w:author="Adam Povey" w:date="2017-04-25T14:06:00Z">
        <w:r w:rsidRPr="00604863" w:rsidDel="00571274">
          <w:rPr>
            <w:rFonts w:ascii="Courier New" w:hAnsi="Courier New" w:cs="Courier New"/>
          </w:rPr>
          <w:delText xml:space="preserve"> value</w:delText>
        </w:r>
      </w:del>
      <w:r w:rsidRPr="00604863">
        <w:rPr>
          <w:rFonts w:ascii="Courier New" w:hAnsi="Courier New" w:cs="Courier New"/>
        </w:rPr>
        <w:t>s are available than</w:t>
      </w:r>
      <w:ins w:id="401" w:author="Adam Povey" w:date="2017-04-25T14:06:00Z">
        <w:r w:rsidR="00571274">
          <w:rPr>
            <w:rFonts w:ascii="Courier New" w:hAnsi="Courier New" w:cs="Courier New"/>
          </w:rPr>
          <w:t xml:space="preserve"> in</w:t>
        </w:r>
      </w:ins>
      <w:del w:id="402" w:author="Adam Povey" w:date="2017-04-25T14:06:00Z">
        <w:r w:rsidRPr="00604863" w:rsidDel="00571274">
          <w:rPr>
            <w:rFonts w:ascii="Courier New" w:hAnsi="Courier New" w:cs="Courier New"/>
          </w:rPr>
          <w:delText xml:space="preserve"> for</w:delText>
        </w:r>
      </w:del>
      <w:r w:rsidRPr="00604863">
        <w:rPr>
          <w:rFonts w:ascii="Courier New" w:hAnsi="Courier New" w:cs="Courier New"/>
        </w:rPr>
        <w:t xml:space="preserve"> the other scenes</w:t>
      </w:r>
      <w:ins w:id="403" w:author="Adam Povey" w:date="2017-04-25T14:06:00Z">
        <w:r w:rsidR="00571274">
          <w:rPr>
            <w:rFonts w:ascii="Courier New" w:hAnsi="Courier New" w:cs="Courier New"/>
          </w:rPr>
          <w:t xml:space="preserve"> and</w:t>
        </w:r>
      </w:ins>
      <w:del w:id="404" w:author="Adam Povey" w:date="2017-04-25T14:06:00Z">
        <w:r w:rsidRPr="00604863" w:rsidDel="00571274">
          <w:rPr>
            <w:rFonts w:ascii="Courier New" w:hAnsi="Courier New" w:cs="Courier New"/>
          </w:rPr>
          <w:delText>, displaying</w:delText>
        </w:r>
      </w:del>
      <w:r w:rsidRPr="00604863">
        <w:rPr>
          <w:rFonts w:ascii="Courier New" w:hAnsi="Courier New" w:cs="Courier New"/>
        </w:rPr>
        <w:t xml:space="preserve"> cloud systems</w:t>
      </w:r>
      <w:ins w:id="405" w:author="Adam Povey" w:date="2017-04-25T14:07:00Z">
        <w:r w:rsidR="00571274" w:rsidRPr="00604863">
          <w:rPr>
            <w:rFonts w:ascii="Courier New" w:hAnsi="Courier New" w:cs="Courier New"/>
          </w:rPr>
          <w:t xml:space="preserve"> </w:t>
        </w:r>
        <w:r w:rsidR="00571274">
          <w:rPr>
            <w:rFonts w:ascii="Courier New" w:hAnsi="Courier New" w:cs="Courier New"/>
          </w:rPr>
          <w:t xml:space="preserve">not </w:t>
        </w:r>
        <w:r w:rsidR="00571274" w:rsidRPr="00604863">
          <w:rPr>
            <w:rFonts w:ascii="Courier New" w:hAnsi="Courier New" w:cs="Courier New"/>
          </w:rPr>
          <w:t xml:space="preserve">contained in the Arctic data </w:t>
        </w:r>
        <w:r w:rsidR="00571274">
          <w:rPr>
            <w:rFonts w:ascii="Courier New" w:hAnsi="Courier New" w:cs="Courier New"/>
          </w:rPr>
          <w:t>are observed,</w:t>
        </w:r>
      </w:ins>
      <w:r w:rsidRPr="00604863">
        <w:rPr>
          <w:rFonts w:ascii="Courier New" w:hAnsi="Courier New" w:cs="Courier New"/>
        </w:rPr>
        <w:t xml:space="preserve"> such as low-level stratocumulus and deep convection</w:t>
      </w:r>
      <w:del w:id="406" w:author="Adam Povey" w:date="2017-04-25T14:07:00Z">
        <w:r w:rsidRPr="00604863" w:rsidDel="00571274">
          <w:rPr>
            <w:rFonts w:ascii="Courier New" w:hAnsi="Courier New" w:cs="Courier New"/>
          </w:rPr>
          <w:delText xml:space="preserve"> that are not contained in the Arctic data shown here</w:delText>
        </w:r>
      </w:del>
      <w:r w:rsidRPr="00604863">
        <w:rPr>
          <w:rFonts w:ascii="Courier New" w:hAnsi="Courier New" w:cs="Courier New"/>
        </w:rPr>
        <w:t>.</w:t>
      </w:r>
      <w:del w:id="407" w:author="Adam Povey" w:date="2017-04-25T14:07:00Z">
        <w:r w:rsidRPr="00604863" w:rsidDel="00571274">
          <w:rPr>
            <w:rFonts w:ascii="Courier New" w:hAnsi="Courier New" w:cs="Courier New"/>
          </w:rPr>
          <w:delText xml:space="preserve"> </w:delText>
        </w:r>
      </w:del>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divided all study areas into logical sectors, for each of which a characteristic pattern of cloud coverage and type predominates. </w:t>
      </w:r>
      <w:del w:id="408" w:author="Adam Povey" w:date="2017-04-25T14:08:00Z">
        <w:r w:rsidRPr="00604863" w:rsidDel="00571274">
          <w:rPr>
            <w:rFonts w:ascii="Courier New" w:hAnsi="Courier New" w:cs="Courier New"/>
          </w:rPr>
          <w:delText>Moreover, t</w:delText>
        </w:r>
      </w:del>
      <w:ins w:id="409" w:author="Adam Povey" w:date="2017-04-25T14:08:00Z">
        <w:r w:rsidR="00571274">
          <w:rPr>
            <w:rFonts w:ascii="Courier New" w:hAnsi="Courier New" w:cs="Courier New"/>
          </w:rPr>
          <w:t>T</w:t>
        </w:r>
      </w:ins>
      <w:r w:rsidRPr="00604863">
        <w:rPr>
          <w:rFonts w:ascii="Courier New" w:hAnsi="Courier New" w:cs="Courier New"/>
        </w:rPr>
        <w:t xml:space="preserve">he validation is shown for comparisons of CTH rather than </w:t>
      </w:r>
      <w:ins w:id="410" w:author="Adam Povey" w:date="2017-04-25T14:08:00Z">
        <w:r w:rsidR="00571274">
          <w:rPr>
            <w:rFonts w:ascii="Courier New" w:hAnsi="Courier New" w:cs="Courier New"/>
          </w:rPr>
          <w:t xml:space="preserve">the retrieved </w:t>
        </w:r>
      </w:ins>
      <w:ins w:id="411" w:author="Adam Povey" w:date="2017-04-25T14:18:00Z">
        <w:r w:rsidR="002B2D69">
          <w:rPr>
            <w:rFonts w:ascii="Courier New" w:hAnsi="Courier New" w:cs="Courier New"/>
          </w:rPr>
          <w:t>value</w:t>
        </w:r>
      </w:ins>
      <w:del w:id="412" w:author="Adam Povey" w:date="2017-04-25T14:18:00Z">
        <w:r w:rsidRPr="00604863" w:rsidDel="002B2D69">
          <w:rPr>
            <w:rFonts w:ascii="Courier New" w:hAnsi="Courier New" w:cs="Courier New"/>
          </w:rPr>
          <w:delText>CTP</w:delText>
        </w:r>
      </w:del>
      <w:r w:rsidRPr="00604863">
        <w:rPr>
          <w:rFonts w:ascii="Courier New" w:hAnsi="Courier New" w:cs="Courier New"/>
        </w:rPr>
        <w:t xml:space="preserve"> to enable a more intuitive visualization and discussion. CTH is derived </w:t>
      </w:r>
      <w:ins w:id="413" w:author="Adam Povey" w:date="2017-04-25T14:08:00Z">
        <w:r w:rsidR="00571274">
          <w:rPr>
            <w:rFonts w:ascii="Courier New" w:hAnsi="Courier New" w:cs="Courier New"/>
          </w:rPr>
          <w:t>using</w:t>
        </w:r>
      </w:ins>
      <w:del w:id="414" w:author="Adam Povey" w:date="2017-04-25T14:08:00Z">
        <w:r w:rsidRPr="00604863" w:rsidDel="00571274">
          <w:rPr>
            <w:rFonts w:ascii="Courier New" w:hAnsi="Courier New" w:cs="Courier New"/>
          </w:rPr>
          <w:delText>from CTP and</w:delText>
        </w:r>
      </w:del>
      <w:r w:rsidRPr="00604863">
        <w:rPr>
          <w:rFonts w:ascii="Courier New" w:hAnsi="Courier New" w:cs="Courier New"/>
        </w:rPr>
        <w:t xml:space="preserve"> the retrieval's atmospheric profile</w:t>
      </w:r>
      <w:del w:id="415" w:author="Adam Povey" w:date="2017-04-25T14:08:00Z">
        <w:r w:rsidRPr="00604863" w:rsidDel="00571274">
          <w:rPr>
            <w:rFonts w:ascii="Courier New" w:hAnsi="Courier New" w:cs="Courier New"/>
          </w:rPr>
          <w:delText xml:space="preserve"> and thus physically consistent</w:delText>
        </w:r>
      </w:del>
      <w:r w:rsidRPr="00604863">
        <w:rPr>
          <w:rFonts w:ascii="Courier New" w:hAnsi="Courier New" w:cs="Courier New"/>
        </w:rPr>
        <w:t xml:space="preserve">. </w:t>
      </w:r>
      <w:ins w:id="416" w:author="Adam Povey" w:date="2017-04-25T14:08:00Z">
        <w:r w:rsidR="00571274">
          <w:rPr>
            <w:rFonts w:ascii="Courier New" w:hAnsi="Courier New" w:cs="Courier New"/>
          </w:rPr>
          <w:t xml:space="preserve">An important caveat to note is the difference between physical and radiating cloud top. </w:t>
        </w:r>
      </w:ins>
      <w:ins w:id="417" w:author="Adam Povey" w:date="2017-04-25T14:09:00Z">
        <w:r w:rsidR="00571274">
          <w:rPr>
            <w:rFonts w:ascii="Courier New" w:hAnsi="Courier New" w:cs="Courier New"/>
          </w:rPr>
          <w:t>Calipso uses an active sensor that is (roughly) sensitive to particle number</w:t>
        </w:r>
      </w:ins>
      <w:ins w:id="418" w:author="Adam Povey" w:date="2017-04-25T14:10:00Z">
        <w:r w:rsidR="00571274">
          <w:rPr>
            <w:rFonts w:ascii="Courier New" w:hAnsi="Courier New" w:cs="Courier New"/>
          </w:rPr>
          <w:t>. It</w:t>
        </w:r>
      </w:ins>
      <w:ins w:id="419" w:author="Adam Povey" w:date="2017-04-25T14:09:00Z">
        <w:r w:rsidR="00571274">
          <w:rPr>
            <w:rFonts w:ascii="Courier New" w:hAnsi="Courier New" w:cs="Courier New"/>
          </w:rPr>
          <w:t xml:space="preserve"> identifies </w:t>
        </w:r>
      </w:ins>
      <w:ins w:id="420" w:author="Adam Povey" w:date="2017-04-25T14:10:00Z">
        <w:r w:rsidR="00571274">
          <w:rPr>
            <w:rFonts w:ascii="Courier New" w:hAnsi="Courier New" w:cs="Courier New"/>
          </w:rPr>
          <w:t xml:space="preserve">what we call the physical </w:t>
        </w:r>
      </w:ins>
      <w:ins w:id="421" w:author="Adam Povey" w:date="2017-04-25T14:09:00Z">
        <w:r w:rsidR="00571274">
          <w:rPr>
            <w:rFonts w:ascii="Courier New" w:hAnsi="Courier New" w:cs="Courier New"/>
          </w:rPr>
          <w:t>cloud top</w:t>
        </w:r>
      </w:ins>
      <w:ins w:id="422" w:author="Adam Povey" w:date="2017-04-25T14:11:00Z">
        <w:r w:rsidR="00571274">
          <w:rPr>
            <w:rFonts w:ascii="Courier New" w:hAnsi="Courier New" w:cs="Courier New"/>
          </w:rPr>
          <w:t>, denoted</w:t>
        </w:r>
      </w:ins>
      <w:ins w:id="423" w:author="Adam Povey" w:date="2017-04-25T14:09:00Z">
        <w:r w:rsidR="00571274">
          <w:rPr>
            <w:rFonts w:ascii="Courier New" w:hAnsi="Courier New" w:cs="Courier New"/>
          </w:rPr>
          <w:t xml:space="preserve"> by the sharp increase in </w:t>
        </w:r>
      </w:ins>
      <w:ins w:id="424" w:author="Adam Povey" w:date="2017-04-25T14:11:00Z">
        <w:r w:rsidR="00571274">
          <w:rPr>
            <w:rFonts w:ascii="Courier New" w:hAnsi="Courier New" w:cs="Courier New"/>
          </w:rPr>
          <w:t xml:space="preserve">particle number. The passive radiometers analysed </w:t>
        </w:r>
      </w:ins>
      <w:ins w:id="425" w:author="Adam Povey" w:date="2017-04-25T14:12:00Z">
        <w:r w:rsidR="00571274">
          <w:rPr>
            <w:rFonts w:ascii="Courier New" w:hAnsi="Courier New" w:cs="Courier New"/>
          </w:rPr>
          <w:t>using</w:t>
        </w:r>
      </w:ins>
      <w:ins w:id="426" w:author="Adam Povey" w:date="2017-04-25T14:11:00Z">
        <w:r w:rsidR="00571274">
          <w:rPr>
            <w:rFonts w:ascii="Courier New" w:hAnsi="Courier New" w:cs="Courier New"/>
          </w:rPr>
          <w:t xml:space="preserve"> CC4CL </w:t>
        </w:r>
      </w:ins>
      <w:ins w:id="427" w:author="Adam Povey" w:date="2017-04-25T14:15:00Z">
        <w:r w:rsidR="002B2D69">
          <w:rPr>
            <w:rFonts w:ascii="Courier New" w:hAnsi="Courier New" w:cs="Courier New"/>
          </w:rPr>
          <w:t>are (roughly) sensitive to the temperature of the cloud</w:t>
        </w:r>
      </w:ins>
      <w:ins w:id="428" w:author="Adam Povey" w:date="2017-04-25T14:18:00Z">
        <w:r w:rsidR="002B2D69">
          <w:rPr>
            <w:rFonts w:ascii="Courier New" w:hAnsi="Courier New" w:cs="Courier New"/>
          </w:rPr>
          <w:t>, from which the height is calculated</w:t>
        </w:r>
      </w:ins>
      <w:ins w:id="429" w:author="Adam Povey" w:date="2017-04-25T14:15:00Z">
        <w:r w:rsidR="002B2D69">
          <w:rPr>
            <w:rFonts w:ascii="Courier New" w:hAnsi="Courier New" w:cs="Courier New"/>
          </w:rPr>
          <w:t xml:space="preserve">. </w:t>
        </w:r>
      </w:ins>
      <w:ins w:id="430" w:author="Adam Povey" w:date="2017-04-25T14:16:00Z">
        <w:r w:rsidR="002B2D69">
          <w:rPr>
            <w:rFonts w:ascii="Courier New" w:hAnsi="Courier New" w:cs="Courier New"/>
          </w:rPr>
          <w:t xml:space="preserve">However, </w:t>
        </w:r>
      </w:ins>
      <w:ins w:id="431" w:author="Adam Povey" w:date="2017-04-25T14:11:00Z">
        <w:r w:rsidR="00571274">
          <w:rPr>
            <w:rFonts w:ascii="Courier New" w:hAnsi="Courier New" w:cs="Courier New"/>
          </w:rPr>
          <w:t xml:space="preserve">TOA radiation is the sum </w:t>
        </w:r>
        <w:r w:rsidR="002B2D69">
          <w:rPr>
            <w:rFonts w:ascii="Courier New" w:hAnsi="Courier New" w:cs="Courier New"/>
          </w:rPr>
          <w:t xml:space="preserve">total of emission and </w:t>
        </w:r>
      </w:ins>
      <w:ins w:id="432" w:author="Adam Povey" w:date="2017-04-25T14:19:00Z">
        <w:r w:rsidR="002B2D69">
          <w:rPr>
            <w:rFonts w:ascii="Courier New" w:hAnsi="Courier New" w:cs="Courier New"/>
          </w:rPr>
          <w:t>scattering</w:t>
        </w:r>
      </w:ins>
      <w:ins w:id="433" w:author="Adam Povey" w:date="2017-04-25T14:11:00Z">
        <w:r w:rsidR="00571274">
          <w:rPr>
            <w:rFonts w:ascii="Courier New" w:hAnsi="Courier New" w:cs="Courier New"/>
          </w:rPr>
          <w:t xml:space="preserve"> through</w:t>
        </w:r>
      </w:ins>
      <w:ins w:id="434" w:author="Adam Povey" w:date="2017-04-25T14:16:00Z">
        <w:r w:rsidR="002B2D69">
          <w:rPr>
            <w:rFonts w:ascii="Courier New" w:hAnsi="Courier New" w:cs="Courier New"/>
          </w:rPr>
          <w:t>out</w:t>
        </w:r>
      </w:ins>
      <w:ins w:id="435" w:author="Adam Povey" w:date="2017-04-25T14:11:00Z">
        <w:r w:rsidR="00571274">
          <w:rPr>
            <w:rFonts w:ascii="Courier New" w:hAnsi="Courier New" w:cs="Courier New"/>
          </w:rPr>
          <w:t xml:space="preserve"> the atmospheric column observed</w:t>
        </w:r>
      </w:ins>
      <w:ins w:id="436" w:author="Adam Povey" w:date="2017-04-25T14:13:00Z">
        <w:r w:rsidR="00571274">
          <w:rPr>
            <w:rFonts w:ascii="Courier New" w:hAnsi="Courier New" w:cs="Courier New"/>
          </w:rPr>
          <w:t>. As there is no single height contributing</w:t>
        </w:r>
      </w:ins>
      <w:ins w:id="437" w:author="Adam Povey" w:date="2017-04-25T14:14:00Z">
        <w:r w:rsidR="00571274">
          <w:rPr>
            <w:rFonts w:ascii="Courier New" w:hAnsi="Courier New" w:cs="Courier New"/>
          </w:rPr>
          <w:t>, the retrieved CT</w:t>
        </w:r>
      </w:ins>
      <w:ins w:id="438" w:author="Adam Povey" w:date="2017-04-25T14:17:00Z">
        <w:r w:rsidR="002B2D69">
          <w:rPr>
            <w:rFonts w:ascii="Courier New" w:hAnsi="Courier New" w:cs="Courier New"/>
          </w:rPr>
          <w:t>T</w:t>
        </w:r>
      </w:ins>
      <w:ins w:id="439" w:author="Adam Povey" w:date="2017-04-25T14:14:00Z">
        <w:r w:rsidR="00571274">
          <w:rPr>
            <w:rFonts w:ascii="Courier New" w:hAnsi="Courier New" w:cs="Courier New"/>
          </w:rPr>
          <w:t xml:space="preserve"> </w:t>
        </w:r>
      </w:ins>
      <w:ins w:id="440" w:author="Adam Povey" w:date="2017-04-25T14:16:00Z">
        <w:r w:rsidR="002B2D69">
          <w:rPr>
            <w:rFonts w:ascii="Courier New" w:hAnsi="Courier New" w:cs="Courier New"/>
          </w:rPr>
          <w:t>is</w:t>
        </w:r>
      </w:ins>
      <w:ins w:id="441" w:author="Adam Povey" w:date="2017-04-25T14:14:00Z">
        <w:r w:rsidR="002B2D69">
          <w:rPr>
            <w:rFonts w:ascii="Courier New" w:hAnsi="Courier New" w:cs="Courier New"/>
          </w:rPr>
          <w:t xml:space="preserve"> more accurately described as an</w:t>
        </w:r>
        <w:r w:rsidR="00571274">
          <w:rPr>
            <w:rFonts w:ascii="Courier New" w:hAnsi="Courier New" w:cs="Courier New"/>
          </w:rPr>
          <w:t xml:space="preserve"> effective radiating </w:t>
        </w:r>
        <w:r w:rsidR="002B2D69">
          <w:rPr>
            <w:rFonts w:ascii="Courier New" w:hAnsi="Courier New" w:cs="Courier New"/>
          </w:rPr>
          <w:t xml:space="preserve">pressure, being </w:t>
        </w:r>
      </w:ins>
      <w:ins w:id="442" w:author="Adam Povey" w:date="2017-04-25T14:16:00Z">
        <w:r w:rsidR="002B2D69">
          <w:rPr>
            <w:rFonts w:ascii="Courier New" w:hAnsi="Courier New" w:cs="Courier New"/>
          </w:rPr>
          <w:t xml:space="preserve">an average of the cloud’s temperature profile weighted by the probability that a photon from each level can arrive at the detector. </w:t>
        </w:r>
      </w:ins>
      <w:ins w:id="443" w:author="Adam Povey" w:date="2017-04-25T14:17:00Z">
        <w:r w:rsidR="002B2D69">
          <w:rPr>
            <w:rFonts w:ascii="Courier New" w:hAnsi="Courier New" w:cs="Courier New"/>
          </w:rPr>
          <w:t>As a rule of thumb, the observed CTT</w:t>
        </w:r>
      </w:ins>
      <w:ins w:id="444" w:author="Adam Povey" w:date="2017-04-25T14:19:00Z">
        <w:r w:rsidR="002B2D69">
          <w:rPr>
            <w:rFonts w:ascii="Courier New" w:hAnsi="Courier New" w:cs="Courier New"/>
          </w:rPr>
          <w:t xml:space="preserve"> represents the state one optical depth into the cloud. </w:t>
        </w:r>
      </w:ins>
      <w:ins w:id="445" w:author="Adam Povey" w:date="2017-04-25T14:20:00Z">
        <w:r w:rsidR="002B2D69">
          <w:rPr>
            <w:rFonts w:ascii="Courier New" w:hAnsi="Courier New" w:cs="Courier New"/>
          </w:rPr>
          <w:t>For the purposes of comparison to Calipso, CC4CL computes a `corrected’ CTH, which adjusts the retrieved CTH to where the physical cloud top would be expected, assuming an adiabatic profile.</w:t>
        </w:r>
      </w:ins>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\subsubsection{Case studies}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NA1}}\</w:t>
      </w:r>
      <w:proofErr w:type="spellStart"/>
      <w:r w:rsidRPr="00604863">
        <w:rPr>
          <w:rFonts w:ascii="Courier New" w:hAnsi="Courier New" w:cs="Courier New"/>
        </w:rPr>
        <w:t>vspace</w:t>
      </w:r>
      <w:proofErr w:type="spell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NA1 is a completely </w:t>
      </w:r>
      <w:del w:id="446" w:author="Adam Povey" w:date="2017-04-25T14:02:00Z">
        <w:r w:rsidRPr="00604863" w:rsidDel="00AA5317">
          <w:rPr>
            <w:rFonts w:ascii="Courier New" w:hAnsi="Courier New" w:cs="Courier New"/>
          </w:rPr>
          <w:delText xml:space="preserve">cloud </w:delText>
        </w:r>
      </w:del>
      <w:ins w:id="447" w:author="Adam Povey" w:date="2017-04-25T14:02:00Z">
        <w:r w:rsidR="00AA5317" w:rsidRPr="00604863">
          <w:rPr>
            <w:rFonts w:ascii="Courier New" w:hAnsi="Courier New" w:cs="Courier New"/>
          </w:rPr>
          <w:t>cloud</w:t>
        </w:r>
        <w:r w:rsidR="00AA5317">
          <w:rPr>
            <w:rFonts w:ascii="Courier New" w:hAnsi="Courier New" w:cs="Courier New"/>
          </w:rPr>
          <w:t>-</w:t>
        </w:r>
      </w:ins>
      <w:r w:rsidRPr="00604863">
        <w:rPr>
          <w:rFonts w:ascii="Courier New" w:hAnsi="Courier New" w:cs="Courier New"/>
        </w:rPr>
        <w:t xml:space="preserve">covered scene over northern Canada containing </w:t>
      </w:r>
      <w:del w:id="448" w:author="Adam Povey" w:date="2017-04-25T14:02:00Z">
        <w:r w:rsidRPr="00604863" w:rsidDel="00AA5317">
          <w:rPr>
            <w:rFonts w:ascii="Courier New" w:hAnsi="Courier New" w:cs="Courier New"/>
          </w:rPr>
          <w:delText>land,</w:delText>
        </w:r>
      </w:del>
      <w:ins w:id="449" w:author="Adam Povey" w:date="2017-04-25T14:02:00Z">
        <w:r w:rsidR="00AA5317">
          <w:rPr>
            <w:rFonts w:ascii="Courier New" w:hAnsi="Courier New" w:cs="Courier New"/>
          </w:rPr>
          <w:t>clear and</w:t>
        </w:r>
      </w:ins>
      <w:r w:rsidRPr="00604863">
        <w:rPr>
          <w:rFonts w:ascii="Courier New" w:hAnsi="Courier New" w:cs="Courier New"/>
        </w:rPr>
        <w:t xml:space="preserve"> ice-covered land</w:t>
      </w:r>
      <w:del w:id="450" w:author="Adam Povey" w:date="2017-04-25T14:03:00Z">
        <w:r w:rsidRPr="00604863" w:rsidDel="00AA5317">
          <w:rPr>
            <w:rFonts w:ascii="Courier New" w:hAnsi="Courier New" w:cs="Courier New"/>
          </w:rPr>
          <w:delText>,</w:delText>
        </w:r>
      </w:del>
      <w:r w:rsidRPr="00604863">
        <w:rPr>
          <w:rFonts w:ascii="Courier New" w:hAnsi="Courier New" w:cs="Courier New"/>
        </w:rPr>
        <w:t xml:space="preserve"> and open ocean surfaces. There is a </w:t>
      </w:r>
      <w:ins w:id="451" w:author="Adam Povey" w:date="2017-04-25T14:03:00Z">
        <w:r w:rsidR="00AA5317">
          <w:rPr>
            <w:rFonts w:ascii="Courier New" w:hAnsi="Courier New" w:cs="Courier New"/>
          </w:rPr>
          <w:t>variety</w:t>
        </w:r>
      </w:ins>
      <w:del w:id="452" w:author="Adam Povey" w:date="2017-04-25T14:03:00Z">
        <w:r w:rsidRPr="00604863" w:rsidDel="00AA5317">
          <w:rPr>
            <w:rFonts w:ascii="Courier New" w:hAnsi="Courier New" w:cs="Courier New"/>
          </w:rPr>
          <w:delText>mix</w:delText>
        </w:r>
      </w:del>
      <w:r w:rsidRPr="00604863">
        <w:rPr>
          <w:rFonts w:ascii="Courier New" w:hAnsi="Courier New" w:cs="Courier New"/>
        </w:rPr>
        <w:t xml:space="preserve"> of single and multi-layered clouds</w:t>
      </w:r>
      <w:del w:id="453" w:author="Adam Povey" w:date="2017-04-25T14:03:00Z">
        <w:r w:rsidRPr="00604863" w:rsidDel="00AA5317">
          <w:rPr>
            <w:rFonts w:ascii="Courier New" w:hAnsi="Courier New" w:cs="Courier New"/>
          </w:rPr>
          <w:delText xml:space="preserve"> of </w:delText>
        </w:r>
      </w:del>
      <w:del w:id="454" w:author="Adam Povey" w:date="2017-04-25T13:56:00Z">
        <w:r w:rsidRPr="00604863" w:rsidDel="00AA5317">
          <w:rPr>
            <w:rFonts w:ascii="Courier New" w:hAnsi="Courier New" w:cs="Courier New"/>
          </w:rPr>
          <w:delText xml:space="preserve">variable </w:delText>
        </w:r>
      </w:del>
      <w:del w:id="455" w:author="Adam Povey" w:date="2017-04-25T14:03:00Z">
        <w:r w:rsidRPr="00604863" w:rsidDel="00AA5317">
          <w:rPr>
            <w:rFonts w:ascii="Courier New" w:hAnsi="Courier New" w:cs="Courier New"/>
          </w:rPr>
          <w:delText>optical thickness and height</w:delText>
        </w:r>
      </w:del>
      <w:r w:rsidRPr="00604863">
        <w:rPr>
          <w:rFonts w:ascii="Courier New" w:hAnsi="Courier New" w:cs="Courier New"/>
        </w:rPr>
        <w:t xml:space="preserve">. CC4CL correctly classifies </w:t>
      </w:r>
      <w:ins w:id="456" w:author="Adam Povey" w:date="2017-04-25T14:04:00Z">
        <w:r w:rsidR="00AA5317">
          <w:rPr>
            <w:rFonts w:ascii="Courier New" w:hAnsi="Courier New" w:cs="Courier New"/>
          </w:rPr>
          <w:t xml:space="preserve">all </w:t>
        </w:r>
      </w:ins>
      <w:r w:rsidRPr="00604863">
        <w:rPr>
          <w:rFonts w:ascii="Courier New" w:hAnsi="Courier New" w:cs="Courier New"/>
        </w:rPr>
        <w:lastRenderedPageBreak/>
        <w:t xml:space="preserve">pixels as cloud covered, </w:t>
      </w:r>
      <w:ins w:id="457" w:author="Adam Povey" w:date="2017-04-25T14:03:00Z">
        <w:r w:rsidR="00AA5317">
          <w:rPr>
            <w:rFonts w:ascii="Courier New" w:hAnsi="Courier New" w:cs="Courier New"/>
          </w:rPr>
          <w:t xml:space="preserve">with a few </w:t>
        </w:r>
      </w:ins>
      <w:r w:rsidRPr="00604863">
        <w:rPr>
          <w:rFonts w:ascii="Courier New" w:hAnsi="Courier New" w:cs="Courier New"/>
        </w:rPr>
        <w:t>except</w:t>
      </w:r>
      <w:ins w:id="458" w:author="Adam Povey" w:date="2017-04-25T14:03:00Z">
        <w:r w:rsidR="00AA5317">
          <w:rPr>
            <w:rFonts w:ascii="Courier New" w:hAnsi="Courier New" w:cs="Courier New"/>
          </w:rPr>
          <w:t>ions</w:t>
        </w:r>
      </w:ins>
      <w:del w:id="459" w:author="Adam Povey" w:date="2017-04-25T14:03:00Z">
        <w:r w:rsidRPr="00604863" w:rsidDel="00AA5317">
          <w:rPr>
            <w:rFonts w:ascii="Courier New" w:hAnsi="Courier New" w:cs="Courier New"/>
          </w:rPr>
          <w:delText xml:space="preserve"> for a few</w:delText>
        </w:r>
      </w:del>
      <w:del w:id="460" w:author="Adam Povey" w:date="2017-04-25T14:04:00Z">
        <w:r w:rsidRPr="00604863" w:rsidDel="00AA5317">
          <w:rPr>
            <w:rFonts w:ascii="Courier New" w:hAnsi="Courier New" w:cs="Courier New"/>
          </w:rPr>
          <w:delText xml:space="preserve"> cases</w:delText>
        </w:r>
      </w:del>
      <w:r w:rsidRPr="00604863">
        <w:rPr>
          <w:rFonts w:ascii="Courier New" w:hAnsi="Courier New" w:cs="Courier New"/>
        </w:rPr>
        <w:t xml:space="preserve"> in sectors 3 and 4. CTH retrievals are </w:t>
      </w:r>
      <w:del w:id="461" w:author="Adam Povey" w:date="2017-04-25T14:04:00Z">
        <w:r w:rsidRPr="00604863" w:rsidDel="00571274">
          <w:rPr>
            <w:rFonts w:ascii="Courier New" w:hAnsi="Courier New" w:cs="Courier New"/>
          </w:rPr>
          <w:delText xml:space="preserve">very </w:delText>
        </w:r>
      </w:del>
      <w:r w:rsidRPr="00604863">
        <w:rPr>
          <w:rFonts w:ascii="Courier New" w:hAnsi="Courier New" w:cs="Courier New"/>
        </w:rPr>
        <w:t xml:space="preserve">consistent </w:t>
      </w:r>
      <w:del w:id="462" w:author="Adam Povey" w:date="2017-04-25T13:56:00Z">
        <w:r w:rsidRPr="00604863" w:rsidDel="00AA5317">
          <w:rPr>
            <w:rFonts w:ascii="Courier New" w:hAnsi="Courier New" w:cs="Courier New"/>
          </w:rPr>
          <w:delText xml:space="preserve">among </w:delText>
        </w:r>
      </w:del>
      <w:ins w:id="463" w:author="Adam Povey" w:date="2017-04-25T13:56:00Z">
        <w:r w:rsidR="00AA5317">
          <w:rPr>
            <w:rFonts w:ascii="Courier New" w:hAnsi="Courier New" w:cs="Courier New"/>
          </w:rPr>
          <w:t>between</w:t>
        </w:r>
        <w:r w:rsidR="00AA5317" w:rsidRPr="00604863">
          <w:rPr>
            <w:rFonts w:ascii="Courier New" w:hAnsi="Courier New" w:cs="Courier New"/>
          </w:rPr>
          <w:t xml:space="preserve"> </w:t>
        </w:r>
      </w:ins>
      <w:r w:rsidRPr="00604863">
        <w:rPr>
          <w:rFonts w:ascii="Courier New" w:hAnsi="Courier New" w:cs="Courier New"/>
        </w:rPr>
        <w:t xml:space="preserve">the three sensors, </w:t>
      </w:r>
      <w:del w:id="464" w:author="Adam Povey" w:date="2017-04-25T14:04:00Z">
        <w:r w:rsidRPr="00604863" w:rsidDel="00571274">
          <w:rPr>
            <w:rFonts w:ascii="Courier New" w:hAnsi="Courier New" w:cs="Courier New"/>
          </w:rPr>
          <w:delText xml:space="preserve">and </w:delText>
        </w:r>
      </w:del>
      <w:r w:rsidRPr="00604863">
        <w:rPr>
          <w:rFonts w:ascii="Courier New" w:hAnsi="Courier New" w:cs="Courier New"/>
        </w:rPr>
        <w:t>only differ</w:t>
      </w:r>
      <w:ins w:id="465" w:author="Adam Povey" w:date="2017-04-25T14:04:00Z">
        <w:r w:rsidR="00571274">
          <w:rPr>
            <w:rFonts w:ascii="Courier New" w:hAnsi="Courier New" w:cs="Courier New"/>
          </w:rPr>
          <w:t>ing</w:t>
        </w:r>
      </w:ins>
      <w:r w:rsidRPr="00604863">
        <w:rPr>
          <w:rFonts w:ascii="Courier New" w:hAnsi="Courier New" w:cs="Courier New"/>
        </w:rPr>
        <w:t xml:space="preserve"> in sector 2. </w:t>
      </w:r>
      <w:ins w:id="466" w:author="Adam Povey" w:date="2017-04-25T14:04:00Z">
        <w:r w:rsidR="00571274">
          <w:rPr>
            <w:rFonts w:ascii="Courier New" w:hAnsi="Courier New" w:cs="Courier New"/>
          </w:rPr>
          <w:t>CTH is</w:t>
        </w:r>
      </w:ins>
      <w:del w:id="467" w:author="Adam Povey" w:date="2017-04-25T14:04:00Z">
        <w:r w:rsidRPr="00604863" w:rsidDel="00571274">
          <w:rPr>
            <w:rFonts w:ascii="Courier New" w:hAnsi="Courier New" w:cs="Courier New"/>
          </w:rPr>
          <w:delText xml:space="preserve">Clouds are </w:delText>
        </w:r>
      </w:del>
      <w:ins w:id="468" w:author="Adam Povey" w:date="2017-04-25T14:04:00Z">
        <w:r w:rsidR="00571274">
          <w:rPr>
            <w:rFonts w:ascii="Courier New" w:hAnsi="Courier New" w:cs="Courier New"/>
          </w:rPr>
          <w:t xml:space="preserve"> </w:t>
        </w:r>
      </w:ins>
      <w:r w:rsidRPr="00604863">
        <w:rPr>
          <w:rFonts w:ascii="Courier New" w:hAnsi="Courier New" w:cs="Courier New"/>
        </w:rPr>
        <w:t xml:space="preserve">generally </w:t>
      </w:r>
      <w:del w:id="469" w:author="Adam Povey" w:date="2017-04-25T14:04:00Z">
        <w:r w:rsidRPr="00604863" w:rsidDel="00571274">
          <w:rPr>
            <w:rFonts w:ascii="Courier New" w:hAnsi="Courier New" w:cs="Courier New"/>
          </w:rPr>
          <w:delText xml:space="preserve">retrieved </w:delText>
        </w:r>
      </w:del>
      <w:del w:id="470" w:author="Adam Povey" w:date="2017-04-25T13:57:00Z">
        <w:r w:rsidRPr="00604863" w:rsidDel="00AA5317">
          <w:rPr>
            <w:rFonts w:ascii="Courier New" w:hAnsi="Courier New" w:cs="Courier New"/>
          </w:rPr>
          <w:delText xml:space="preserve">too </w:delText>
        </w:r>
      </w:del>
      <w:r w:rsidRPr="00604863">
        <w:rPr>
          <w:rFonts w:ascii="Courier New" w:hAnsi="Courier New" w:cs="Courier New"/>
        </w:rPr>
        <w:t>low</w:t>
      </w:r>
      <w:ins w:id="471" w:author="Adam Povey" w:date="2017-04-25T13:57:00Z">
        <w:r w:rsidR="00AA5317">
          <w:rPr>
            <w:rFonts w:ascii="Courier New" w:hAnsi="Courier New" w:cs="Courier New"/>
          </w:rPr>
          <w:t>er than</w:t>
        </w:r>
      </w:ins>
      <w:del w:id="472" w:author="Adam Povey" w:date="2017-04-25T13:57:00Z">
        <w:r w:rsidRPr="00604863" w:rsidDel="00AA5317">
          <w:rPr>
            <w:rFonts w:ascii="Courier New" w:hAnsi="Courier New" w:cs="Courier New"/>
          </w:rPr>
          <w:delText xml:space="preserve"> compared to</w:delText>
        </w:r>
      </w:del>
      <w:r w:rsidRPr="00604863">
        <w:rPr>
          <w:rFonts w:ascii="Courier New" w:hAnsi="Courier New" w:cs="Courier New"/>
        </w:rPr>
        <w:t xml:space="preserve"> </w:t>
      </w:r>
      <w:proofErr w:type="spellStart"/>
      <w:r w:rsidRPr="00604863">
        <w:rPr>
          <w:rFonts w:ascii="Courier New" w:hAnsi="Courier New" w:cs="Courier New"/>
        </w:rPr>
        <w:t>Calipso's</w:t>
      </w:r>
      <w:proofErr w:type="spellEnd"/>
      <w:r w:rsidRPr="00604863">
        <w:rPr>
          <w:rFonts w:ascii="Courier New" w:hAnsi="Courier New" w:cs="Courier New"/>
        </w:rPr>
        <w:t xml:space="preserve"> top layer, unless the latter is optically thick as in sector 4. In the case of a (semi-)transparent cloud top layer, multiple surfaces contribute to the observed satellite data. CC4CL CTH is then located closer to</w:t>
      </w:r>
      <w:del w:id="473" w:author="Adam Povey" w:date="2017-04-25T14:02:00Z">
        <w:r w:rsidRPr="00604863" w:rsidDel="00AA5317">
          <w:rPr>
            <w:rFonts w:ascii="Courier New" w:hAnsi="Courier New" w:cs="Courier New"/>
          </w:rPr>
          <w:delText xml:space="preserve"> (sector 1)</w:delText>
        </w:r>
      </w:del>
      <w:r w:rsidRPr="00604863">
        <w:rPr>
          <w:rFonts w:ascii="Courier New" w:hAnsi="Courier New" w:cs="Courier New"/>
        </w:rPr>
        <w:t>, at</w:t>
      </w:r>
      <w:del w:id="474" w:author="Adam Povey" w:date="2017-04-25T14:02:00Z">
        <w:r w:rsidRPr="00604863" w:rsidDel="00AA5317">
          <w:rPr>
            <w:rFonts w:ascii="Courier New" w:hAnsi="Courier New" w:cs="Courier New"/>
          </w:rPr>
          <w:delText xml:space="preserve"> (sector 3)</w:delText>
        </w:r>
      </w:del>
      <w:r w:rsidRPr="00604863">
        <w:rPr>
          <w:rFonts w:ascii="Courier New" w:hAnsi="Courier New" w:cs="Courier New"/>
        </w:rPr>
        <w:t>, or even below the underlying cloud layer (sector</w:t>
      </w:r>
      <w:ins w:id="475" w:author="Adam Povey" w:date="2017-04-25T14:02:00Z">
        <w:r w:rsidR="00AA5317">
          <w:rPr>
            <w:rFonts w:ascii="Courier New" w:hAnsi="Courier New" w:cs="Courier New"/>
          </w:rPr>
          <w:t>s</w:t>
        </w:r>
      </w:ins>
      <w:r w:rsidRPr="00604863">
        <w:rPr>
          <w:rFonts w:ascii="Courier New" w:hAnsi="Courier New" w:cs="Courier New"/>
        </w:rPr>
        <w:t xml:space="preserve"> </w:t>
      </w:r>
      <w:ins w:id="476" w:author="Adam Povey" w:date="2017-04-25T14:02:00Z">
        <w:r w:rsidR="00AA5317">
          <w:rPr>
            <w:rFonts w:ascii="Courier New" w:hAnsi="Courier New" w:cs="Courier New"/>
          </w:rPr>
          <w:t xml:space="preserve">1, 3 and </w:t>
        </w:r>
      </w:ins>
      <w:r w:rsidRPr="00604863">
        <w:rPr>
          <w:rFonts w:ascii="Courier New" w:hAnsi="Courier New" w:cs="Courier New"/>
        </w:rPr>
        <w:t>2</w:t>
      </w:r>
      <w:ins w:id="477" w:author="Adam Povey" w:date="2017-04-25T14:02:00Z">
        <w:r w:rsidR="00AA5317">
          <w:rPr>
            <w:rFonts w:ascii="Courier New" w:hAnsi="Courier New" w:cs="Courier New"/>
          </w:rPr>
          <w:t>, respectively</w:t>
        </w:r>
      </w:ins>
      <w:r w:rsidRPr="00604863">
        <w:rPr>
          <w:rFonts w:ascii="Courier New" w:hAnsi="Courier New" w:cs="Courier New"/>
        </w:rPr>
        <w:t xml:space="preserve">). For </w:t>
      </w:r>
      <w:del w:id="478" w:author="Adam Povey" w:date="2017-04-25T14:23:00Z">
        <w:r w:rsidRPr="00604863" w:rsidDel="002B2D69">
          <w:rPr>
            <w:rFonts w:ascii="Courier New" w:hAnsi="Courier New" w:cs="Courier New"/>
          </w:rPr>
          <w:delText xml:space="preserve">single </w:delText>
        </w:r>
      </w:del>
      <w:ins w:id="479" w:author="Adam Povey" w:date="2017-04-25T14:23:00Z">
        <w:r w:rsidR="002B2D69" w:rsidRPr="00604863">
          <w:rPr>
            <w:rFonts w:ascii="Courier New" w:hAnsi="Courier New" w:cs="Courier New"/>
          </w:rPr>
          <w:t>single</w:t>
        </w:r>
        <w:r w:rsidR="002B2D69">
          <w:rPr>
            <w:rFonts w:ascii="Courier New" w:hAnsi="Courier New" w:cs="Courier New"/>
          </w:rPr>
          <w:t>-</w:t>
        </w:r>
      </w:ins>
      <w:r w:rsidRPr="00604863">
        <w:rPr>
          <w:rFonts w:ascii="Courier New" w:hAnsi="Courier New" w:cs="Courier New"/>
        </w:rPr>
        <w:t>layer, optically thick (COT $&gt;$ 1) cloud</w:t>
      </w:r>
      <w:del w:id="480" w:author="Adam Povey" w:date="2017-04-25T14:23:00Z">
        <w:r w:rsidRPr="00604863" w:rsidDel="002B2D69">
          <w:rPr>
            <w:rFonts w:ascii="Courier New" w:hAnsi="Courier New" w:cs="Courier New"/>
          </w:rPr>
          <w:delText xml:space="preserve"> coverage however</w:delText>
        </w:r>
      </w:del>
      <w:r w:rsidRPr="00604863">
        <w:rPr>
          <w:rFonts w:ascii="Courier New" w:hAnsi="Courier New" w:cs="Courier New"/>
        </w:rPr>
        <w:t>, CC4CL and Calipso CTH agree very well (sector 4). Under such conditions, the retrieval of CTP and derived products using AVHRR heritage channel data is very accurate. Cloud phase agreement between CC4CL and Calipso is very variable. It is best for optically thick high ice cloud coverage (sector 1), and worst for low water clouds (sector 4).</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NA2}}\</w:t>
      </w:r>
      <w:proofErr w:type="spellStart"/>
      <w:r w:rsidRPr="00604863">
        <w:rPr>
          <w:rFonts w:ascii="Courier New" w:hAnsi="Courier New" w:cs="Courier New"/>
        </w:rPr>
        <w:t>vspace</w:t>
      </w:r>
      <w:proofErr w:type="spell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Study area NA2 is located entirely over snow/ice free land in Western Canada. Calipso cloud coverage is \load{</w:t>
      </w:r>
      <w:proofErr w:type="spellStart"/>
      <w:r w:rsidRPr="00604863">
        <w:rPr>
          <w:rFonts w:ascii="Courier New" w:hAnsi="Courier New" w:cs="Courier New"/>
        </w:rPr>
        <w:t>cfree_calipso</w:t>
      </w:r>
      <w:proofErr w:type="spellEnd"/>
      <w:r w:rsidRPr="00604863">
        <w:rPr>
          <w:rFonts w:ascii="Courier New" w:hAnsi="Courier New" w:cs="Courier New"/>
        </w:rPr>
        <w:t xml:space="preserve">}4.5\%, spatially broken, and variable in height and phase. </w:t>
      </w:r>
      <w:del w:id="481" w:author="Adam Povey" w:date="2017-04-25T14:24:00Z">
        <w:r w:rsidRPr="00604863" w:rsidDel="002B2D69">
          <w:rPr>
            <w:rFonts w:ascii="Courier New" w:hAnsi="Courier New" w:cs="Courier New"/>
          </w:rPr>
          <w:delText xml:space="preserve">Clear </w:delText>
        </w:r>
      </w:del>
      <w:ins w:id="482" w:author="Adam Povey" w:date="2017-04-25T14:24:00Z">
        <w:r w:rsidR="002B2D69" w:rsidRPr="00604863">
          <w:rPr>
            <w:rFonts w:ascii="Courier New" w:hAnsi="Courier New" w:cs="Courier New"/>
          </w:rPr>
          <w:t>Clear</w:t>
        </w:r>
        <w:r w:rsidR="002B2D69">
          <w:rPr>
            <w:rFonts w:ascii="Courier New" w:hAnsi="Courier New" w:cs="Courier New"/>
          </w:rPr>
          <w:t>-</w:t>
        </w:r>
      </w:ins>
      <w:r w:rsidRPr="00604863">
        <w:rPr>
          <w:rFonts w:ascii="Courier New" w:hAnsi="Courier New" w:cs="Courier New"/>
        </w:rPr>
        <w:t xml:space="preserve">sky pixels are mostly identified by CC4CL (\load{cfree_cc4cl_and_calipso_NA2}69.3\% correct), and cloudy pixels are </w:t>
      </w:r>
      <w:ins w:id="483" w:author="Adam Povey" w:date="2017-04-25T14:24:00Z">
        <w:r w:rsidR="002B2D69">
          <w:rPr>
            <w:rFonts w:ascii="Courier New" w:hAnsi="Courier New" w:cs="Courier New"/>
          </w:rPr>
          <w:t>occasionally</w:t>
        </w:r>
      </w:ins>
      <w:del w:id="484" w:author="Adam Povey" w:date="2017-04-25T14:24:00Z">
        <w:r w:rsidRPr="00604863" w:rsidDel="002B2D69">
          <w:rPr>
            <w:rFonts w:ascii="Courier New" w:hAnsi="Courier New" w:cs="Courier New"/>
          </w:rPr>
          <w:delText>rarely</w:delText>
        </w:r>
      </w:del>
      <w:r w:rsidRPr="00604863">
        <w:rPr>
          <w:rFonts w:ascii="Courier New" w:hAnsi="Courier New" w:cs="Courier New"/>
        </w:rPr>
        <w:t xml:space="preserve"> missed (\load{cloudy_cc4cl_and_calipso_NA2}78.7\% correct). CC4CL retrievals of thin high clouds and false positive cloudy pixels have low CTH values (sector 1). </w:t>
      </w:r>
      <w:proofErr w:type="spellStart"/>
      <w:r w:rsidRPr="00604863">
        <w:rPr>
          <w:rFonts w:ascii="Courier New" w:hAnsi="Courier New" w:cs="Courier New"/>
        </w:rPr>
        <w:t>Calipso's</w:t>
      </w:r>
      <w:proofErr w:type="spellEnd"/>
      <w:r w:rsidRPr="00604863">
        <w:rPr>
          <w:rFonts w:ascii="Courier New" w:hAnsi="Courier New" w:cs="Courier New"/>
        </w:rPr>
        <w:t xml:space="preserve"> small-scale horizontal variability in cloud phase is reflected by CC4CL data, which </w:t>
      </w:r>
      <w:del w:id="485" w:author="Adam Povey" w:date="2017-04-25T14:24:00Z">
        <w:r w:rsidRPr="00604863" w:rsidDel="002B2D69">
          <w:rPr>
            <w:rFonts w:ascii="Courier New" w:hAnsi="Courier New" w:cs="Courier New"/>
          </w:rPr>
          <w:delText xml:space="preserve">however </w:delText>
        </w:r>
      </w:del>
      <w:r w:rsidRPr="00604863">
        <w:rPr>
          <w:rFonts w:ascii="Courier New" w:hAnsi="Courier New" w:cs="Courier New"/>
        </w:rPr>
        <w:t xml:space="preserve">overestimate the fraction of liquid water clouds in sector 2. CC4CL reproduces </w:t>
      </w:r>
      <w:proofErr w:type="spellStart"/>
      <w:r w:rsidRPr="00604863">
        <w:rPr>
          <w:rFonts w:ascii="Courier New" w:hAnsi="Courier New" w:cs="Courier New"/>
        </w:rPr>
        <w:t>Calipso's</w:t>
      </w:r>
      <w:proofErr w:type="spellEnd"/>
      <w:r w:rsidRPr="00604863">
        <w:rPr>
          <w:rFonts w:ascii="Courier New" w:hAnsi="Courier New" w:cs="Courier New"/>
        </w:rPr>
        <w:t xml:space="preserve"> spatial variability in CTH, which it </w:t>
      </w:r>
      <w:del w:id="486" w:author="Adam Povey" w:date="2017-04-25T14:24:00Z">
        <w:r w:rsidRPr="00604863" w:rsidDel="005B7ED5">
          <w:rPr>
            <w:rFonts w:ascii="Courier New" w:hAnsi="Courier New" w:cs="Courier New"/>
          </w:rPr>
          <w:delText xml:space="preserve">only </w:delText>
        </w:r>
      </w:del>
      <w:r w:rsidRPr="00604863">
        <w:rPr>
          <w:rFonts w:ascii="Courier New" w:hAnsi="Courier New" w:cs="Courier New"/>
        </w:rPr>
        <w:t>slightly underestimates by 0.5--1 km in sector 2. In sector 3</w:t>
      </w:r>
      <w:del w:id="487" w:author="Adam Povey" w:date="2017-04-25T14:24:00Z">
        <w:r w:rsidRPr="00604863" w:rsidDel="005B7ED5">
          <w:rPr>
            <w:rFonts w:ascii="Courier New" w:hAnsi="Courier New" w:cs="Courier New"/>
          </w:rPr>
          <w:delText xml:space="preserve"> however,</w:delText>
        </w:r>
      </w:del>
      <w:r w:rsidRPr="00604863">
        <w:rPr>
          <w:rFonts w:ascii="Courier New" w:hAnsi="Courier New" w:cs="Courier New"/>
        </w:rPr>
        <w:t xml:space="preserve"> CC4CL considerably underestimates CTH by up to 7 km. Most of these clouds are optically and geometrically thin.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SIB}}\</w:t>
      </w:r>
      <w:proofErr w:type="spellStart"/>
      <w:r w:rsidRPr="00604863">
        <w:rPr>
          <w:rFonts w:ascii="Courier New" w:hAnsi="Courier New" w:cs="Courier New"/>
        </w:rPr>
        <w:t>vspace</w:t>
      </w:r>
      <w:proofErr w:type="spell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SIB crosses the Novaya Zemlya islands north of Siberia and is defined by a mixture of open ocean and partially snow/ice covered land surfaces. According to both Calipso and CC4CL, it is completely cloud covered.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w:t>
      </w:r>
      <w:ins w:id="488" w:author="Adam Povey" w:date="2017-04-25T14:25:00Z">
        <w:r w:rsidR="005B7ED5">
          <w:rPr>
            <w:rFonts w:ascii="Courier New" w:hAnsi="Courier New" w:cs="Courier New"/>
          </w:rPr>
          <w:t>the event</w:t>
        </w:r>
      </w:ins>
      <w:del w:id="489" w:author="Adam Povey" w:date="2017-04-25T14:25:00Z">
        <w:r w:rsidRPr="00604863" w:rsidDel="005B7ED5">
          <w:rPr>
            <w:rFonts w:ascii="Courier New" w:hAnsi="Courier New" w:cs="Courier New"/>
          </w:rPr>
          <w:delText>case</w:delText>
        </w:r>
      </w:del>
      <w:r w:rsidRPr="00604863">
        <w:rPr>
          <w:rFonts w:ascii="Courier New" w:hAnsi="Courier New" w:cs="Courier New"/>
        </w:rPr>
        <w:t xml:space="preserve"> of single-layer cloudiness, CC4CL CTH agrees very well with Calipso (sector 1 and, in particular, sector 3). The CTH difference between CC4CL retrievals increases in the presence of overlapping clouds (sector 2). There are optically thin but vertically thick ($</w:t>
      </w:r>
      <w:del w:id="490" w:author="Adam Povey" w:date="2017-04-25T12:28:00Z">
        <w:r w:rsidRPr="00604863" w:rsidDel="00C466F2">
          <w:rPr>
            <w:rFonts w:ascii="Courier New" w:hAnsi="Courier New" w:cs="Courier New"/>
          </w:rPr>
          <w:delText>\approx</w:delText>
        </w:r>
      </w:del>
      <w:ins w:id="491" w:author="Adam Povey" w:date="2017-04-25T12:28:00Z">
        <w:r w:rsidR="00C466F2">
          <w:rPr>
            <w:rFonts w:ascii="Courier New" w:hAnsi="Courier New" w:cs="Courier New"/>
          </w:rPr>
          <w:t>\sim</w:t>
        </w:r>
      </w:ins>
      <w:r w:rsidRPr="00604863">
        <w:rPr>
          <w:rFonts w:ascii="Courier New" w:hAnsi="Courier New" w:cs="Courier New"/>
        </w:rPr>
        <w:t>$4 km) clouds in sector 2. For these the retrieved CTH is considerably underestimated by $</w:t>
      </w:r>
      <w:del w:id="492" w:author="Adam Povey" w:date="2017-04-25T12:28:00Z">
        <w:r w:rsidRPr="00604863" w:rsidDel="00C466F2">
          <w:rPr>
            <w:rFonts w:ascii="Courier New" w:hAnsi="Courier New" w:cs="Courier New"/>
          </w:rPr>
          <w:delText>\approx</w:delText>
        </w:r>
      </w:del>
      <w:ins w:id="493" w:author="Adam Povey" w:date="2017-04-25T12:28:00Z">
        <w:r w:rsidR="00C466F2">
          <w:rPr>
            <w:rFonts w:ascii="Courier New" w:hAnsi="Courier New" w:cs="Courier New"/>
          </w:rPr>
          <w:t>\sim</w:t>
        </w:r>
      </w:ins>
      <w:r w:rsidRPr="00604863">
        <w:rPr>
          <w:rFonts w:ascii="Courier New" w:hAnsi="Courier New" w:cs="Courier New"/>
        </w:rPr>
        <w:t xml:space="preserve">$6 km, which is probably a result of lower layer contributions that ``contaminate'' the satellite signals. Overall, about \load{phase_match_calipso_CC4CL_SIB_layer0}62.3 \% of CC4CL pixels agree with Calipso phase. Phase mismatch occurs in cases of single layer optically thin clouds (sector 2) and, less frequently, </w:t>
      </w:r>
      <w:proofErr w:type="spellStart"/>
      <w:r w:rsidRPr="00604863">
        <w:rPr>
          <w:rFonts w:ascii="Courier New" w:hAnsi="Courier New" w:cs="Courier New"/>
        </w:rPr>
        <w:t>stratiform</w:t>
      </w:r>
      <w:proofErr w:type="spellEnd"/>
      <w:r w:rsidRPr="00604863">
        <w:rPr>
          <w:rFonts w:ascii="Courier New" w:hAnsi="Courier New" w:cs="Courier New"/>
        </w:rPr>
        <w:t xml:space="preserve"> cloudiness (sector 3).</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AFR}}\</w:t>
      </w:r>
      <w:proofErr w:type="spellStart"/>
      <w:r w:rsidRPr="00604863">
        <w:rPr>
          <w:rFonts w:ascii="Courier New" w:hAnsi="Courier New" w:cs="Courier New"/>
        </w:rPr>
        <w:t>vspace</w:t>
      </w:r>
      <w:proofErr w:type="spell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AFR is located over the Gulf of Guinea and Western Africa, </w:t>
      </w:r>
      <w:del w:id="494" w:author="Adam Povey" w:date="2017-04-25T14:26:00Z">
        <w:r w:rsidRPr="00604863" w:rsidDel="005B7ED5">
          <w:rPr>
            <w:rFonts w:ascii="Courier New" w:hAnsi="Courier New" w:cs="Courier New"/>
          </w:rPr>
          <w:delText xml:space="preserve">thus </w:delText>
        </w:r>
      </w:del>
      <w:r w:rsidRPr="00604863">
        <w:rPr>
          <w:rFonts w:ascii="Courier New" w:hAnsi="Courier New" w:cs="Courier New"/>
        </w:rPr>
        <w:t xml:space="preserve">containing open ocean and snow/ice free land surfaces. As we excluded AATSR data, about 10 times more pixel collocations with Calipso are available (n = 1181) than for </w:t>
      </w:r>
      <w:del w:id="495" w:author="Adam Povey" w:date="2017-04-25T14:26:00Z">
        <w:r w:rsidRPr="00604863" w:rsidDel="005B7ED5">
          <w:rPr>
            <w:rFonts w:ascii="Courier New" w:hAnsi="Courier New" w:cs="Courier New"/>
          </w:rPr>
          <w:delText>the Arctic</w:delText>
        </w:r>
      </w:del>
      <w:ins w:id="496" w:author="Adam Povey" w:date="2017-04-25T14:26:00Z">
        <w:r w:rsidR="005B7ED5">
          <w:rPr>
            <w:rFonts w:ascii="Courier New" w:hAnsi="Courier New" w:cs="Courier New"/>
          </w:rPr>
          <w:t>previous</w:t>
        </w:r>
      </w:ins>
      <w:r w:rsidRPr="00604863">
        <w:rPr>
          <w:rFonts w:ascii="Courier New" w:hAnsi="Courier New" w:cs="Courier New"/>
        </w:rPr>
        <w:t xml:space="preserve"> cases. Additionally, measurements contain tropical and coastal cloud systems such as extensive low-level </w:t>
      </w:r>
      <w:proofErr w:type="spellStart"/>
      <w:r w:rsidRPr="00604863">
        <w:rPr>
          <w:rFonts w:ascii="Courier New" w:hAnsi="Courier New" w:cs="Courier New"/>
        </w:rPr>
        <w:t>stratiform</w:t>
      </w:r>
      <w:proofErr w:type="spellEnd"/>
      <w:r w:rsidRPr="00604863">
        <w:rPr>
          <w:rFonts w:ascii="Courier New" w:hAnsi="Courier New" w:cs="Courier New"/>
        </w:rPr>
        <w:t xml:space="preserve"> cloudiness and continental deep convection (\</w:t>
      </w:r>
      <w:proofErr w:type="spellStart"/>
      <w:r w:rsidRPr="00604863">
        <w:rPr>
          <w:rFonts w:ascii="Courier New" w:hAnsi="Courier New" w:cs="Courier New"/>
        </w:rPr>
        <w:t>cref</w:t>
      </w:r>
      <w:proofErr w:type="spellEnd"/>
      <w:r w:rsidRPr="00604863">
        <w:rPr>
          <w:rFonts w:ascii="Courier New" w:hAnsi="Courier New" w:cs="Courier New"/>
        </w:rPr>
        <w:t>{fig:RGB_10241345}).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the quantitative and qualitative agreement between CC4CL and Calipso CTH is </w:t>
      </w:r>
      <w:del w:id="497" w:author="Adam Povey" w:date="2017-04-25T14:26:00Z">
        <w:r w:rsidRPr="00604863" w:rsidDel="005B7ED5">
          <w:rPr>
            <w:rFonts w:ascii="Courier New" w:hAnsi="Courier New" w:cs="Courier New"/>
          </w:rPr>
          <w:delText>remarkable</w:delText>
        </w:r>
      </w:del>
      <w:ins w:id="498" w:author="Adam Povey" w:date="2017-04-25T14:26:00Z">
        <w:r w:rsidR="005B7ED5">
          <w:rPr>
            <w:rFonts w:ascii="Courier New" w:hAnsi="Courier New" w:cs="Courier New"/>
          </w:rPr>
          <w:t>impressive, compared to the performance of existing algorithms</w:t>
        </w:r>
      </w:ins>
      <w:r w:rsidRPr="00604863">
        <w:rPr>
          <w:rFonts w:ascii="Courier New" w:hAnsi="Courier New" w:cs="Courier New"/>
        </w:rPr>
        <w:t>. CC4CL data track the spatial pattern of continental CTH very well (sector 3), which increases northwards and shows some small scale variability beyond 8\</w:t>
      </w:r>
      <w:proofErr w:type="spellStart"/>
      <w:r w:rsidRPr="00604863">
        <w:rPr>
          <w:rFonts w:ascii="Courier New" w:hAnsi="Courier New" w:cs="Courier New"/>
        </w:rPr>
        <w:t>textdegree</w:t>
      </w:r>
      <w:proofErr w:type="spellEnd"/>
      <w:r w:rsidRPr="00604863">
        <w:rPr>
          <w:rFonts w:ascii="Courier New" w:hAnsi="Courier New" w:cs="Courier New"/>
        </w:rPr>
        <w:t xml:space="preserve">\ N. However, CC4CL underestimates CTH of vertically thick clouds and instead places the cloud top at a layer's vertical centre. The height of the </w:t>
      </w:r>
      <w:proofErr w:type="spellStart"/>
      <w:r w:rsidRPr="00604863">
        <w:rPr>
          <w:rFonts w:ascii="Courier New" w:hAnsi="Courier New" w:cs="Courier New"/>
        </w:rPr>
        <w:t>stratiform</w:t>
      </w:r>
      <w:proofErr w:type="spellEnd"/>
      <w:r w:rsidRPr="00604863">
        <w:rPr>
          <w:rFonts w:ascii="Courier New" w:hAnsi="Courier New" w:cs="Courier New"/>
        </w:rPr>
        <w:t xml:space="preserve"> cloud field is almost identical for CC4CL and Calipso, although CTH of near-surface </w:t>
      </w:r>
      <w:proofErr w:type="spellStart"/>
      <w:r w:rsidRPr="00604863">
        <w:rPr>
          <w:rFonts w:ascii="Courier New" w:hAnsi="Courier New" w:cs="Courier New"/>
        </w:rPr>
        <w:t>stratiform</w:t>
      </w:r>
      <w:proofErr w:type="spellEnd"/>
      <w:r w:rsidRPr="00604863">
        <w:rPr>
          <w:rFonts w:ascii="Courier New" w:hAnsi="Courier New" w:cs="Courier New"/>
        </w:rPr>
        <w:t xml:space="preserve"> clouds is overestimated below thin high cirrus (sector 1). For the small layer located at 4 km height at $</w:t>
      </w:r>
      <w:del w:id="499" w:author="Adam Povey" w:date="2017-04-25T12:28:00Z">
        <w:r w:rsidRPr="00604863" w:rsidDel="00C466F2">
          <w:rPr>
            <w:rFonts w:ascii="Courier New" w:hAnsi="Courier New" w:cs="Courier New"/>
          </w:rPr>
          <w:delText>\approx</w:delText>
        </w:r>
      </w:del>
      <w:ins w:id="500" w:author="Adam Povey" w:date="2017-04-25T12:28:00Z">
        <w:r w:rsidR="00C466F2">
          <w:rPr>
            <w:rFonts w:ascii="Courier New" w:hAnsi="Courier New" w:cs="Courier New"/>
          </w:rPr>
          <w:t>\sim</w:t>
        </w:r>
      </w:ins>
      <w:r w:rsidRPr="00604863">
        <w:rPr>
          <w:rFonts w:ascii="Courier New" w:hAnsi="Courier New" w:cs="Courier New"/>
        </w:rPr>
        <w:t>$ 6.7\</w:t>
      </w:r>
      <w:proofErr w:type="spellStart"/>
      <w:r w:rsidRPr="00604863">
        <w:rPr>
          <w:rFonts w:ascii="Courier New" w:hAnsi="Courier New" w:cs="Courier New"/>
        </w:rPr>
        <w:t>textdegree</w:t>
      </w:r>
      <w:proofErr w:type="spellEnd"/>
      <w:r w:rsidRPr="00604863">
        <w:rPr>
          <w:rFonts w:ascii="Courier New" w:hAnsi="Courier New" w:cs="Courier New"/>
        </w:rPr>
        <w:t>\ S and the thin high cirrus layer around 2\</w:t>
      </w:r>
      <w:proofErr w:type="spellStart"/>
      <w:r w:rsidRPr="00604863">
        <w:rPr>
          <w:rFonts w:ascii="Courier New" w:hAnsi="Courier New" w:cs="Courier New"/>
        </w:rPr>
        <w:t>textdegree</w:t>
      </w:r>
      <w:proofErr w:type="spellEnd"/>
      <w:r w:rsidRPr="00604863">
        <w:rPr>
          <w:rFonts w:ascii="Courier New" w:hAnsi="Courier New" w:cs="Courier New"/>
        </w:rPr>
        <w:t xml:space="preserve">\ S, MODIS retrieval values differ somewhat from CC4CL AVHRR and Calipso. Again, the phase of optically thick clouds is retrieved very well, which however is not the case for the thin ice cirrus clouds. Generally, CC4CL and the AVHRR heritage channel dataset are almost entirely insensitive to the very high, thin cloud layer in sector 1 (covering </w:t>
      </w:r>
      <w:proofErr w:type="spellStart"/>
      <w:r w:rsidRPr="00604863">
        <w:rPr>
          <w:rFonts w:ascii="Courier New" w:hAnsi="Courier New" w:cs="Courier New"/>
        </w:rPr>
        <w:t>stratiform</w:t>
      </w:r>
      <w:proofErr w:type="spellEnd"/>
      <w:r w:rsidRPr="00604863">
        <w:rPr>
          <w:rFonts w:ascii="Courier New" w:hAnsi="Courier New" w:cs="Courier New"/>
        </w:rPr>
        <w:t xml:space="preserve"> clouds) and 2 (covering the sea surface). Here, CC4CL is rather driven by contributions from very low clouds or the sea surface.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\subsubsection{Validation summary}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four study areas clearly show that CC4CL retrievals of CTH are very close to Calipso values for single layer, optically thick clouds. The mean CTH bias (CC4CL minus Calipso for layer COT $&gt;$ 1) is just \load{NA1_ctp_bias_part}</w:t>
      </w:r>
      <w:commentRangeStart w:id="501"/>
      <w:r w:rsidRPr="00604863">
        <w:rPr>
          <w:rFonts w:ascii="Courier New" w:hAnsi="Courier New" w:cs="Courier New"/>
        </w:rPr>
        <w:t>0.24 km for NA1 and pixels at $&gt;$ 73.7\</w:t>
      </w:r>
      <w:proofErr w:type="spellStart"/>
      <w:r w:rsidRPr="00604863">
        <w:rPr>
          <w:rFonts w:ascii="Courier New" w:hAnsi="Courier New" w:cs="Courier New"/>
        </w:rPr>
        <w:t>textdegree</w:t>
      </w:r>
      <w:proofErr w:type="spellEnd"/>
      <w:r w:rsidRPr="00604863">
        <w:rPr>
          <w:rFonts w:ascii="Courier New" w:hAnsi="Courier New" w:cs="Courier New"/>
        </w:rPr>
        <w:t>\ N, \load{</w:t>
      </w:r>
      <w:proofErr w:type="spellStart"/>
      <w:r w:rsidRPr="00604863">
        <w:rPr>
          <w:rFonts w:ascii="Courier New" w:hAnsi="Courier New" w:cs="Courier New"/>
        </w:rPr>
        <w:t>SIB_ctp_bias_part</w:t>
      </w:r>
      <w:proofErr w:type="spellEnd"/>
      <w:r w:rsidRPr="00604863">
        <w:rPr>
          <w:rFonts w:ascii="Courier New" w:hAnsi="Courier New" w:cs="Courier New"/>
        </w:rPr>
        <w:t>}0.05 km for SIB at $&gt;$ 74\</w:t>
      </w:r>
      <w:proofErr w:type="spellStart"/>
      <w:r w:rsidRPr="00604863">
        <w:rPr>
          <w:rFonts w:ascii="Courier New" w:hAnsi="Courier New" w:cs="Courier New"/>
        </w:rPr>
        <w:t>textdegree</w:t>
      </w:r>
      <w:proofErr w:type="spellEnd"/>
      <w:r w:rsidRPr="00604863">
        <w:rPr>
          <w:rFonts w:ascii="Courier New" w:hAnsi="Courier New" w:cs="Courier New"/>
        </w:rPr>
        <w:t>\ N, and \load{</w:t>
      </w:r>
      <w:proofErr w:type="spellStart"/>
      <w:r w:rsidRPr="00604863">
        <w:rPr>
          <w:rFonts w:ascii="Courier New" w:hAnsi="Courier New" w:cs="Courier New"/>
        </w:rPr>
        <w:t>AFR_ctp_bias_part</w:t>
      </w:r>
      <w:proofErr w:type="spellEnd"/>
      <w:r w:rsidRPr="00604863">
        <w:rPr>
          <w:rFonts w:ascii="Courier New" w:hAnsi="Courier New" w:cs="Courier New"/>
        </w:rPr>
        <w:t>}-0.01 km for AFR at $&lt;$ 3\</w:t>
      </w:r>
      <w:proofErr w:type="spellStart"/>
      <w:r w:rsidRPr="00604863">
        <w:rPr>
          <w:rFonts w:ascii="Courier New" w:hAnsi="Courier New" w:cs="Courier New"/>
        </w:rPr>
        <w:t>textdegree</w:t>
      </w:r>
      <w:proofErr w:type="spellEnd"/>
      <w:r w:rsidRPr="00604863">
        <w:rPr>
          <w:rFonts w:ascii="Courier New" w:hAnsi="Courier New" w:cs="Courier New"/>
        </w:rPr>
        <w:t>\ S</w:t>
      </w:r>
      <w:commentRangeEnd w:id="501"/>
      <w:r w:rsidR="005B7ED5">
        <w:rPr>
          <w:rStyle w:val="Kommentarzeichen"/>
          <w:rFonts w:asciiTheme="minorHAnsi" w:hAnsiTheme="minorHAnsi"/>
        </w:rPr>
        <w:commentReference w:id="501"/>
      </w:r>
      <w:r w:rsidRPr="00604863">
        <w:rPr>
          <w:rFonts w:ascii="Courier New" w:hAnsi="Courier New" w:cs="Courier New"/>
        </w:rPr>
        <w:t xml:space="preserve">. </w:t>
      </w:r>
      <w:commentRangeStart w:id="502"/>
      <w:r w:rsidRPr="00604863">
        <w:rPr>
          <w:rFonts w:ascii="Courier New" w:hAnsi="Courier New" w:cs="Courier New"/>
        </w:rPr>
        <w:t xml:space="preserve">For multi-layer </w:t>
      </w:r>
      <w:commentRangeEnd w:id="502"/>
      <w:r w:rsidR="005B7ED5">
        <w:rPr>
          <w:rStyle w:val="Kommentarzeichen"/>
          <w:rFonts w:asciiTheme="minorHAnsi" w:hAnsiTheme="minorHAnsi"/>
        </w:rPr>
        <w:commentReference w:id="502"/>
      </w:r>
      <w:r w:rsidRPr="00604863">
        <w:rPr>
          <w:rFonts w:ascii="Courier New" w:hAnsi="Courier New" w:cs="Courier New"/>
        </w:rPr>
        <w:t xml:space="preserve">clouds, CC4CL estimates are almost exclusively located in between </w:t>
      </w:r>
      <w:proofErr w:type="spellStart"/>
      <w:r w:rsidRPr="00604863">
        <w:rPr>
          <w:rFonts w:ascii="Courier New" w:hAnsi="Courier New" w:cs="Courier New"/>
        </w:rPr>
        <w:t>Calipso's</w:t>
      </w:r>
      <w:proofErr w:type="spellEnd"/>
      <w:r w:rsidRPr="00604863">
        <w:rPr>
          <w:rFonts w:ascii="Courier New" w:hAnsi="Courier New" w:cs="Courier New"/>
        </w:rPr>
        <w:t xml:space="preserve"> top and bottom layer estimates. For these cases, the optimal estimation algorithm processes satellite signals that are likely to contain radiance contributions from multiple cloud layers. The OE then optimizes the fit between modelled and observed radiances by placing the cloud lower in the atmospheric profile, and so the mixed nature of the satellite data leads to an underestimation of CTH. %In general, underestimation of CTP is rare (\% of pixels whose CTP is CC4CL $&lt;$ Calipso COT $&gt;$ 1 = \load{NA1_cth_cci_lt_cal}25.3 (NA1), \load{NA2_cth_cci_lt_cal}20.2 (NA2), \load{</w:t>
      </w:r>
      <w:proofErr w:type="spellStart"/>
      <w:r w:rsidRPr="00604863">
        <w:rPr>
          <w:rFonts w:ascii="Courier New" w:hAnsi="Courier New" w:cs="Courier New"/>
        </w:rPr>
        <w:t>SIB_cth_cci_lt_cal</w:t>
      </w:r>
      <w:proofErr w:type="spellEnd"/>
      <w:r w:rsidRPr="00604863">
        <w:rPr>
          <w:rFonts w:ascii="Courier New" w:hAnsi="Courier New" w:cs="Courier New"/>
        </w:rPr>
        <w:t>}25.6 (SIB), and \load{</w:t>
      </w:r>
      <w:proofErr w:type="spellStart"/>
      <w:r w:rsidRPr="00604863">
        <w:rPr>
          <w:rFonts w:ascii="Courier New" w:hAnsi="Courier New" w:cs="Courier New"/>
        </w:rPr>
        <w:t>AFR_cth_cci_lt_cal</w:t>
      </w:r>
      <w:proofErr w:type="spellEnd"/>
      <w:r w:rsidRPr="00604863">
        <w:rPr>
          <w:rFonts w:ascii="Courier New" w:hAnsi="Courier New" w:cs="Courier New"/>
        </w:rPr>
        <w:t>}43.7 (AFR)).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There is no clear influence of the underlying land type or topography on retrieval values or the cloud mask. However, the limited sample size does not allow for generalizations. </w:t>
      </w:r>
      <w:del w:id="503" w:author="Adam Povey" w:date="2017-04-25T14:34:00Z">
        <w:r w:rsidRPr="00604863" w:rsidDel="00885345">
          <w:rPr>
            <w:rFonts w:ascii="Courier New" w:hAnsi="Courier New" w:cs="Courier New"/>
          </w:rPr>
          <w:delText>Only for</w:delText>
        </w:r>
      </w:del>
      <w:ins w:id="504" w:author="Adam Povey" w:date="2017-04-25T14:34:00Z">
        <w:r w:rsidR="00885345">
          <w:rPr>
            <w:rFonts w:ascii="Courier New" w:hAnsi="Courier New" w:cs="Courier New"/>
          </w:rPr>
          <w:t>For</w:t>
        </w:r>
      </w:ins>
      <w:r w:rsidRPr="00604863">
        <w:rPr>
          <w:rFonts w:ascii="Courier New" w:hAnsi="Courier New" w:cs="Courier New"/>
        </w:rPr>
        <w:t xml:space="preserve"> site NA2, Calipso identified cloud-free pixels, \load{cfree_cc4cl_and_calipso_NA2}69.3\% of which were also detected as cloud-free by CC4CL's neural network cloud mask, and with few exceptions as low level water clouds otherwise. In relatively few cases, CC4CL fails to detect clouds seen by Calipso (\% of missed clouds = \load{cloudfree_calipso_cloudy_CC4CL_NA1}9.0 (NA1), \load{cloudfree_calipso_cloudy_CC4CL_NA2}21.3 (NA2), \load{cloudfree_calipso_cloudy_CC4CL_SIB}0.6 (SIB), \load{cloudfree_calipso_cloudy_CC4CL_AFR}3.1 (AFR)). We did not account for fractional cloud coverage, as we set a grid box as cloud covered if any corresponding CC4CL pixel contains cloud information. As a consequence, there are slightly more cloud covered pixels for the spatially higher resolved MODIS and AATSR data than AVHRR.</w:t>
      </w:r>
    </w:p>
    <w:p w:rsidR="009418D7" w:rsidRPr="00604863" w:rsidRDefault="009418D7" w:rsidP="009418D7">
      <w:pPr>
        <w:pStyle w:val="NurText"/>
        <w:rPr>
          <w:rFonts w:ascii="Courier New" w:hAnsi="Courier New" w:cs="Courier New"/>
        </w:rPr>
      </w:pPr>
    </w:p>
    <w:p w:rsidR="009418D7" w:rsidRPr="00604863" w:rsidRDefault="00885345" w:rsidP="009418D7">
      <w:pPr>
        <w:pStyle w:val="NurText"/>
        <w:rPr>
          <w:rFonts w:ascii="Courier New" w:hAnsi="Courier New" w:cs="Courier New"/>
        </w:rPr>
      </w:pPr>
      <w:ins w:id="505" w:author="Adam Povey" w:date="2017-04-25T14:36:00Z">
        <w:r>
          <w:rPr>
            <w:rFonts w:ascii="Courier New" w:hAnsi="Courier New" w:cs="Courier New"/>
          </w:rPr>
          <w:t>The CC4CL phase identification agrees continually with n</w:t>
        </w:r>
      </w:ins>
      <w:ins w:id="506" w:author="Adam Povey" w:date="2017-04-25T14:35:00Z">
        <w:r>
          <w:rPr>
            <w:rFonts w:ascii="Courier New" w:hAnsi="Courier New" w:cs="Courier New"/>
          </w:rPr>
          <w:t>one of the three</w:t>
        </w:r>
      </w:ins>
      <w:del w:id="507" w:author="Adam Povey" w:date="2017-04-25T14:35:00Z">
        <w:r w:rsidR="009418D7" w:rsidRPr="00604863" w:rsidDel="00885345">
          <w:rPr>
            <w:rFonts w:ascii="Courier New" w:hAnsi="Courier New" w:cs="Courier New"/>
          </w:rPr>
          <w:delText>There is n</w:delText>
        </w:r>
      </w:del>
      <w:del w:id="508" w:author="Adam Povey" w:date="2017-04-25T14:36:00Z">
        <w:r w:rsidR="009418D7" w:rsidRPr="00604863" w:rsidDel="00885345">
          <w:rPr>
            <w:rFonts w:ascii="Courier New" w:hAnsi="Courier New" w:cs="Courier New"/>
          </w:rPr>
          <w:delText>o</w:delText>
        </w:r>
      </w:del>
      <w:r w:rsidR="009418D7" w:rsidRPr="00604863">
        <w:rPr>
          <w:rFonts w:ascii="Courier New" w:hAnsi="Courier New" w:cs="Courier New"/>
        </w:rPr>
        <w:t xml:space="preserve"> Calipso cloud </w:t>
      </w:r>
      <w:ins w:id="509" w:author="Adam Povey" w:date="2017-04-25T14:36:00Z">
        <w:r>
          <w:rPr>
            <w:rFonts w:ascii="Courier New" w:hAnsi="Courier New" w:cs="Courier New"/>
          </w:rPr>
          <w:t>flags shown, which is sensible given the differences between active and passive observations</w:t>
        </w:r>
      </w:ins>
      <w:del w:id="510" w:author="Adam Povey" w:date="2017-04-25T14:36:00Z">
        <w:r w:rsidR="009418D7" w:rsidRPr="00604863" w:rsidDel="00885345">
          <w:rPr>
            <w:rFonts w:ascii="Courier New" w:hAnsi="Courier New" w:cs="Courier New"/>
          </w:rPr>
          <w:delText>layer for which the comparison with CC4CL phase generally agrees best</w:delText>
        </w:r>
      </w:del>
      <w:r w:rsidR="009418D7" w:rsidRPr="00604863">
        <w:rPr>
          <w:rFonts w:ascii="Courier New" w:hAnsi="Courier New" w:cs="Courier New"/>
        </w:rPr>
        <w:t xml:space="preserve">. After </w:t>
      </w:r>
      <w:del w:id="511" w:author="Adam Povey" w:date="2017-04-25T14:38:00Z">
        <w:r w:rsidR="009418D7" w:rsidRPr="00604863" w:rsidDel="00885345">
          <w:rPr>
            <w:rFonts w:ascii="Courier New" w:hAnsi="Courier New" w:cs="Courier New"/>
          </w:rPr>
          <w:delText xml:space="preserve">having </w:delText>
        </w:r>
      </w:del>
      <w:r w:rsidR="009418D7" w:rsidRPr="00604863">
        <w:rPr>
          <w:rFonts w:ascii="Courier New" w:hAnsi="Courier New" w:cs="Courier New"/>
        </w:rPr>
        <w:lastRenderedPageBreak/>
        <w:t>round</w:t>
      </w:r>
      <w:del w:id="512" w:author="Adam Povey" w:date="2017-04-25T14:38:00Z">
        <w:r w:rsidR="009418D7" w:rsidRPr="00604863" w:rsidDel="00885345">
          <w:rPr>
            <w:rFonts w:ascii="Courier New" w:hAnsi="Courier New" w:cs="Courier New"/>
          </w:rPr>
          <w:delText>ed</w:delText>
        </w:r>
      </w:del>
      <w:ins w:id="513" w:author="Adam Povey" w:date="2017-04-25T14:38:00Z">
        <w:r>
          <w:rPr>
            <w:rFonts w:ascii="Courier New" w:hAnsi="Courier New" w:cs="Courier New"/>
          </w:rPr>
          <w:t>ing</w:t>
        </w:r>
      </w:ins>
      <w:r w:rsidR="009418D7" w:rsidRPr="00604863">
        <w:rPr>
          <w:rFonts w:ascii="Courier New" w:hAnsi="Courier New" w:cs="Courier New"/>
        </w:rPr>
        <w:t xml:space="preserve"> CC4CL values to the nearest integer, the percentage of pixels with equal phase is lowest for the top layer at COD $&gt;$ 0 (NA1 = \load{phase_match_calipso_CC4CL_NA1_layer0}49.9 \%, NA2 = \load{phase_match_calipso_CC4CL_NA2_layer0}32.2 \%, SIB = \load{phase_match_calipso_CC4CL_SIB_layer0}62.3 \%, AFR = \load{phase_match_calipso_CC4CL_AFR_layer0}53.0 \%), but similar for the mid layer COD $&gt;$ 0.15 (NA1 = \load{phase_match_calipso_CC4CL_NA1_layer1}53.1 \%, NA2 = \load{phase_match_calipso_CC4CL_NA2_layer1}46.5 \%, SIB = \load{phase_match_calipso_CC4CL_SIB_layer1}66.4 \%, AFR = \load{phase_match_calipso_CC4CL_AFR_layer1}94.7 \%), and the bottom layer COD $&gt;$ 1 (NA1 = \load{phase_match_calipso_CC4CL_NA1_layer2}47.3 \%, NA2 = \load{phase_match_calipso_CC4CL_NA2_layer2}57.4 \%, SIB = \load{phase_match_calipso_CC4CL_SIB_layer2}66.3 \%, AFR = \load{phase_match_calipso_CC4CL_AFR_layer2}91.1 \%). These values however do show that phase determination performs very well if optically thick clouds dominate, as is the case for study area AFR. When averaged over all layers, phase agreement is largest for site AFR (\load{cph_match_calipso_CC4CL_AFR_layermean}79.6 \%), followed by SIB (\load{cph_match_calipso_CC4CL_SIB_layermean}65.0 \%), and clearly lower for NA1 (\load{cph_match_calipso_CC4CL_NA1_layermean}50.1 \%) and NA2 (\load{cph_match_calipso_CC4CL_NA2_layermean}45.4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For ice clouds, the most frequently occurring cloud types are cirrus (ID=6) for Calipso and overlap (ID=8) or cirrus (ID=7) for CC4CL. Water cloud types are more heterogeneous and for Calipso predominantly low transparent (ID=0), but altostratus (ID=5) and altocumulus (ID=4) are also frequent. CC4CL water clouds are approximately equally distributed amongst water (ID=3) and </w:t>
      </w:r>
      <w:proofErr w:type="spellStart"/>
      <w:r w:rsidRPr="00604863">
        <w:rPr>
          <w:rFonts w:ascii="Courier New" w:hAnsi="Courier New" w:cs="Courier New"/>
        </w:rPr>
        <w:t>supercooled</w:t>
      </w:r>
      <w:proofErr w:type="spellEnd"/>
      <w:r w:rsidRPr="00604863">
        <w:rPr>
          <w:rFonts w:ascii="Courier New" w:hAnsi="Courier New" w:cs="Courier New"/>
        </w:rPr>
        <w:t xml:space="preserve"> (ID=4) cloud types. %\</w:t>
      </w:r>
      <w:proofErr w:type="spellStart"/>
      <w:r w:rsidRPr="00604863">
        <w:rPr>
          <w:rFonts w:ascii="Courier New" w:hAnsi="Courier New" w:cs="Courier New"/>
        </w:rPr>
        <w:t>textcolor</w:t>
      </w:r>
      <w:proofErr w:type="spellEnd"/>
      <w:r w:rsidRPr="00604863">
        <w:rPr>
          <w:rFonts w:ascii="Courier New" w:hAnsi="Courier New" w:cs="Courier New"/>
        </w:rPr>
        <w:t>{red}{Statistics: percentages for most frequent cloud types. Also: Which cloud type is dominant if CC4CL phase is different to Calipso phase?}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\includegraphics[width=\textwidth]{figures/RGB_N18_01x01_07221915.png} %RGB_multi_01x01_07221915.png}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NA1 (North America 1). Red (Ch1), green (Ch2), blue (Ch4 - Ch5) image derived from NOAA18 data resampled to 0.01\</w:t>
      </w:r>
      <w:proofErr w:type="spellStart"/>
      <w:r w:rsidRPr="00604863">
        <w:rPr>
          <w:rFonts w:ascii="Courier New" w:hAnsi="Courier New" w:cs="Courier New"/>
        </w:rPr>
        <w:t>textdegree</w:t>
      </w:r>
      <w:proofErr w:type="spellEnd"/>
      <w:r w:rsidRPr="00604863">
        <w:rPr>
          <w:rFonts w:ascii="Courier New" w:hAnsi="Courier New" w:cs="Courier New"/>
        </w:rPr>
        <w:t>$\times$0.01\</w:t>
      </w:r>
      <w:proofErr w:type="spellStart"/>
      <w:r w:rsidRPr="00604863">
        <w:rPr>
          <w:rFonts w:ascii="Courier New" w:hAnsi="Courier New" w:cs="Courier New"/>
        </w:rPr>
        <w:t>textdegree</w:t>
      </w:r>
      <w:proofErr w:type="spellEnd"/>
      <w:r w:rsidRPr="00604863">
        <w:rPr>
          <w:rFonts w:ascii="Courier New" w:hAnsi="Courier New" w:cs="Courier New"/>
        </w:rPr>
        <w:t>\ resolution. Date of observation is 07/22/2008, 19.15 LST. Orange lines: extent of the collocated MODIS granule, yellow lines: extent of the collocated AATSR orbit, red line: Calipso track outside (dashed) and within (solid) study area.}</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\includegraphics[width=\textwidth]{figures/calipsoVsCci_07221915_nocot_uncorrectedCtp.png}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\caption{Vertical cross section of study area NA1 (North America 1) along the Calipso track at 5 km horizontal resolution. Top: CTH for CC4CL retrievals (coloured points) and Calipso measurements (vertical bars), and surface elevation and surface type (blue = open water, green = land, grey = snow/ice). The Calipso data are shown for those pressure layers where the cumulative top-to-bottom COD exceeds a threshold value of 0 (top layer), 0.15 (mid layer), and 1 (bottom layer). Bottom: Cloud mask/phase (ice to water = red to blue, cloud free = white, not determined = grey) and type (see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tab:cloud_types</w:t>
      </w:r>
      <w:proofErr w:type="spellEnd"/>
      <w:r w:rsidRPr="00604863">
        <w:rPr>
          <w:rFonts w:ascii="Courier New" w:hAnsi="Courier New" w:cs="Courier New"/>
        </w:rPr>
        <w:t xml:space="preserve">} for key/value pairs) for all three Calipso layers and CC4CL retrievals. For CC4CL, cloud phase was averaged when resampling, and cloud type was assigned to the most frequent class per grid box. Sectors of characteristic cloud </w:t>
      </w:r>
      <w:r w:rsidRPr="00604863">
        <w:rPr>
          <w:rFonts w:ascii="Courier New" w:hAnsi="Courier New" w:cs="Courier New"/>
        </w:rPr>
        <w:lastRenderedPageBreak/>
        <w:t>fields are separated by black vertical lines. Number of pixels n = \load{NA1_length}120}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%\includegraphics[width=\textwidth]{figures/RGB_multi_01x01_07222058.png}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NA2 (North America 2). As \</w:t>
      </w:r>
      <w:proofErr w:type="spellStart"/>
      <w:r w:rsidRPr="00604863">
        <w:rPr>
          <w:rFonts w:ascii="Courier New" w:hAnsi="Courier New" w:cs="Courier New"/>
        </w:rPr>
        <w:t>autoref</w:t>
      </w:r>
      <w:proofErr w:type="spellEnd"/>
      <w:r w:rsidRPr="00604863">
        <w:rPr>
          <w:rFonts w:ascii="Courier New" w:hAnsi="Courier New" w:cs="Courier New"/>
        </w:rPr>
        <w:t>{fig:RGB_07221915}, but at 07/22/2008, 20.58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\includegraphics[width=\textwidth]{figures/calipsoVsCci_07222058_nocot_uncorrectedCtp.png}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NA2 (North America 2). 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07/22/2008, 20.58 LST. n = \load{NA2_length}163}</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\includegraphics[width=\textwidth]{figures/RGB_N18_01x01_07270810.png}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SIB (Siberia). As \</w:t>
      </w:r>
      <w:proofErr w:type="spellStart"/>
      <w:r w:rsidRPr="00604863">
        <w:rPr>
          <w:rFonts w:ascii="Courier New" w:hAnsi="Courier New" w:cs="Courier New"/>
        </w:rPr>
        <w:t>autoref</w:t>
      </w:r>
      <w:proofErr w:type="spellEnd"/>
      <w:r w:rsidRPr="00604863">
        <w:rPr>
          <w:rFonts w:ascii="Courier New" w:hAnsi="Courier New" w:cs="Courier New"/>
        </w:rPr>
        <w:t>{fig:RGB_07221915}, but at 07/27/2008, 08.10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\label{fig:RGB_07270810}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\includegraphics[width=\textwidth]{figures/calipsoVsCci_07270810_nocot_uncorrectedCtp.png}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SIB (Siberia). 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07/27/2008, 08.10 LST. n = \load{</w:t>
      </w:r>
      <w:proofErr w:type="spellStart"/>
      <w:r w:rsidRPr="00604863">
        <w:rPr>
          <w:rFonts w:ascii="Courier New" w:hAnsi="Courier New" w:cs="Courier New"/>
        </w:rPr>
        <w:t>SIB_length</w:t>
      </w:r>
      <w:proofErr w:type="spellEnd"/>
      <w:r w:rsidRPr="00604863">
        <w:rPr>
          <w:rFonts w:ascii="Courier New" w:hAnsi="Courier New" w:cs="Courier New"/>
        </w:rPr>
        <w:t>}116}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\label{fig:calipso_07271915}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\includegraphics[width=\textwidth]{figures/RGB_N18_01x01_10241345.png}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AFR (Africa). As \</w:t>
      </w:r>
      <w:proofErr w:type="spellStart"/>
      <w:r w:rsidRPr="00604863">
        <w:rPr>
          <w:rFonts w:ascii="Courier New" w:hAnsi="Courier New" w:cs="Courier New"/>
        </w:rPr>
        <w:t>autoref</w:t>
      </w:r>
      <w:proofErr w:type="spellEnd"/>
      <w:r w:rsidRPr="00604863">
        <w:rPr>
          <w:rFonts w:ascii="Courier New" w:hAnsi="Courier New" w:cs="Courier New"/>
        </w:rPr>
        <w:t>{fig:RGB_07221915}, but at 10/24/2009, 13.45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\includegraphics[width=\textwidth]{figures/calipsoVsCci_10241345_nocot_uncorrectedCtp.png}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\caption{Study area AFR (Africa). 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10/24/2009, 13.45 LST. Due to space restrictions, no cloud type values are shown in table. n = \load{</w:t>
      </w:r>
      <w:proofErr w:type="spellStart"/>
      <w:r w:rsidRPr="00604863">
        <w:rPr>
          <w:rFonts w:ascii="Courier New" w:hAnsi="Courier New" w:cs="Courier New"/>
        </w:rPr>
        <w:t>AFR_length</w:t>
      </w:r>
      <w:proofErr w:type="spellEnd"/>
      <w:r w:rsidRPr="00604863">
        <w:rPr>
          <w:rFonts w:ascii="Courier New" w:hAnsi="Courier New" w:cs="Courier New"/>
        </w:rPr>
        <w:t xml:space="preserve">}1181}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\conclusions[Discussion]\label{discussion}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flexibility of the optimal estimation approach}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w:t>
      </w:r>
      <w:commentRangeStart w:id="514"/>
      <w:r w:rsidRPr="00604863">
        <w:rPr>
          <w:rFonts w:ascii="Courier New" w:hAnsi="Courier New" w:cs="Courier New"/>
        </w:rPr>
        <w:t>the retrieval values of all control vector variables for AVHRR, MODIS, and AATSR agree well enough to be used interchangeably</w:t>
      </w:r>
      <w:commentRangeEnd w:id="514"/>
      <w:r w:rsidR="00885345">
        <w:rPr>
          <w:rStyle w:val="Kommentarzeichen"/>
          <w:rFonts w:asciiTheme="minorHAnsi" w:hAnsiTheme="minorHAnsi"/>
        </w:rPr>
        <w:commentReference w:id="514"/>
      </w:r>
      <w:r w:rsidRPr="00604863">
        <w:rPr>
          <w:rFonts w:ascii="Courier New" w:hAnsi="Courier New" w:cs="Courier New"/>
        </w:rPr>
        <w:t xml:space="preserve">. Absolute mean differences are </w:t>
      </w:r>
      <w:del w:id="515" w:author="Adam Povey" w:date="2017-04-25T14:41:00Z">
        <w:r w:rsidRPr="00604863" w:rsidDel="00885345">
          <w:rPr>
            <w:rFonts w:ascii="Courier New" w:hAnsi="Courier New" w:cs="Courier New"/>
          </w:rPr>
          <w:delText xml:space="preserve">small and </w:delText>
        </w:r>
      </w:del>
      <w:r w:rsidRPr="00604863">
        <w:rPr>
          <w:rFonts w:ascii="Courier New" w:hAnsi="Courier New" w:cs="Courier New"/>
        </w:rPr>
        <w:t>$\</w:t>
      </w:r>
      <w:proofErr w:type="spellStart"/>
      <w:r w:rsidRPr="00604863">
        <w:rPr>
          <w:rFonts w:ascii="Courier New" w:hAnsi="Courier New" w:cs="Courier New"/>
        </w:rPr>
        <w:t>leq</w:t>
      </w:r>
      <w:proofErr w:type="spellEnd"/>
      <w:r w:rsidRPr="00604863">
        <w:rPr>
          <w:rFonts w:ascii="Courier New" w:hAnsi="Courier New" w:cs="Courier New"/>
        </w:rPr>
        <w:t xml:space="preserve">$ 21.9 </w:t>
      </w:r>
      <w:proofErr w:type="spellStart"/>
      <w:r w:rsidRPr="00604863">
        <w:rPr>
          <w:rFonts w:ascii="Courier New" w:hAnsi="Courier New" w:cs="Courier New"/>
        </w:rPr>
        <w:t>hPa</w:t>
      </w:r>
      <w:proofErr w:type="spellEnd"/>
      <w:r w:rsidRPr="00604863">
        <w:rPr>
          <w:rFonts w:ascii="Courier New" w:hAnsi="Courier New" w:cs="Courier New"/>
        </w:rPr>
        <w:t xml:space="preserve"> for CTP, $\</w:t>
      </w:r>
      <w:proofErr w:type="spellStart"/>
      <w:r w:rsidRPr="00604863">
        <w:rPr>
          <w:rFonts w:ascii="Courier New" w:hAnsi="Courier New" w:cs="Courier New"/>
        </w:rPr>
        <w:t>leq</w:t>
      </w:r>
      <w:proofErr w:type="spellEnd"/>
      <w:r w:rsidRPr="00604863">
        <w:rPr>
          <w:rFonts w:ascii="Courier New" w:hAnsi="Courier New" w:cs="Courier New"/>
        </w:rPr>
        <w:t xml:space="preserve">$ </w:t>
      </w:r>
      <w:r w:rsidRPr="00604863">
        <w:rPr>
          <w:rFonts w:ascii="Courier New" w:hAnsi="Courier New" w:cs="Courier New"/>
        </w:rPr>
        <w:lastRenderedPageBreak/>
        <w:t>1.3 for COT, and $\</w:t>
      </w:r>
      <w:proofErr w:type="spellStart"/>
      <w:r w:rsidRPr="00604863">
        <w:rPr>
          <w:rFonts w:ascii="Courier New" w:hAnsi="Courier New" w:cs="Courier New"/>
        </w:rPr>
        <w:t>leq</w:t>
      </w:r>
      <w:proofErr w:type="spellEnd"/>
      <w:r w:rsidRPr="00604863">
        <w:rPr>
          <w:rFonts w:ascii="Courier New" w:hAnsi="Courier New" w:cs="Courier New"/>
        </w:rPr>
        <w:t>$ 2.1 for CER</w:t>
      </w:r>
      <w:ins w:id="516" w:author="Adam Povey" w:date="2017-04-25T14:41:00Z">
        <w:r w:rsidR="00885345">
          <w:rPr>
            <w:rFonts w:ascii="Courier New" w:hAnsi="Courier New" w:cs="Courier New"/>
          </w:rPr>
          <w:t>. These are</w:t>
        </w:r>
      </w:ins>
      <w:del w:id="517" w:author="Adam Povey" w:date="2017-04-25T14:41:00Z">
        <w:r w:rsidRPr="00604863" w:rsidDel="00885345">
          <w:rPr>
            <w:rFonts w:ascii="Courier New" w:hAnsi="Courier New" w:cs="Courier New"/>
          </w:rPr>
          <w:delText>, and</w:delText>
        </w:r>
      </w:del>
      <w:ins w:id="518" w:author="Adam Povey" w:date="2017-04-25T14:41:00Z">
        <w:r w:rsidR="00885345">
          <w:rPr>
            <w:rFonts w:ascii="Courier New" w:hAnsi="Courier New" w:cs="Courier New"/>
          </w:rPr>
          <w:t xml:space="preserve"> </w:t>
        </w:r>
        <w:proofErr w:type="spellStart"/>
        <w:r w:rsidR="00885345">
          <w:rPr>
            <w:rFonts w:ascii="Courier New" w:hAnsi="Courier New" w:cs="Courier New"/>
          </w:rPr>
          <w:t>mostly</w:t>
        </w:r>
      </w:ins>
      <w:del w:id="519" w:author="Adam Povey" w:date="2017-04-25T14:41:00Z">
        <w:r w:rsidRPr="00604863" w:rsidDel="00885345">
          <w:rPr>
            <w:rFonts w:ascii="Courier New" w:hAnsi="Courier New" w:cs="Courier New"/>
          </w:rPr>
          <w:delText xml:space="preserve"> generally </w:delText>
        </w:r>
      </w:del>
      <w:r w:rsidRPr="00604863">
        <w:rPr>
          <w:rFonts w:ascii="Courier New" w:hAnsi="Courier New" w:cs="Courier New"/>
        </w:rPr>
        <w:t>smaller</w:t>
      </w:r>
      <w:proofErr w:type="spellEnd"/>
      <w:r w:rsidRPr="00604863">
        <w:rPr>
          <w:rFonts w:ascii="Courier New" w:hAnsi="Courier New" w:cs="Courier New"/>
        </w:rPr>
        <w:t xml:space="preserve"> than the mean retrieval uncertainties themselves \</w:t>
      </w:r>
      <w:proofErr w:type="spellStart"/>
      <w:r w:rsidRPr="00604863">
        <w:rPr>
          <w:rFonts w:ascii="Courier New" w:hAnsi="Courier New" w:cs="Courier New"/>
        </w:rPr>
        <w:t>textcolor</w:t>
      </w:r>
      <w:proofErr w:type="spellEnd"/>
      <w:r w:rsidRPr="00604863">
        <w:rPr>
          <w:rFonts w:ascii="Courier New" w:hAnsi="Courier New" w:cs="Courier New"/>
        </w:rPr>
        <w:t>{red}{(calculate)}. Moreover, the RGB images show that all major patterns of cloud coverage and structure are resolved by all three sensors. However, AATSR data show largest deviations to the other sensors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fig:histograms</w:t>
      </w:r>
      <w:proofErr w:type="spellEnd"/>
      <w:r w:rsidRPr="00604863">
        <w:rPr>
          <w:rFonts w:ascii="Courier New" w:hAnsi="Courier New" w:cs="Courier New"/>
        </w:rPr>
        <w:t xml:space="preserve">}). It is unlikely that differences in spectral response functions are the reason. MODIS and AATSR heritage channels are relatively close in their spectral response but their retrieval values do differ considerably. Also, MODIS and AVHRR disagree </w:t>
      </w:r>
      <w:del w:id="520" w:author="Adam Povey" w:date="2017-04-25T14:41:00Z">
        <w:r w:rsidRPr="00604863" w:rsidDel="00885345">
          <w:rPr>
            <w:rFonts w:ascii="Courier New" w:hAnsi="Courier New" w:cs="Courier New"/>
          </w:rPr>
          <w:delText xml:space="preserve">much </w:delText>
        </w:r>
      </w:del>
      <w:ins w:id="521" w:author="Adam Povey" w:date="2017-04-25T14:41:00Z">
        <w:r w:rsidR="00885345">
          <w:rPr>
            <w:rFonts w:ascii="Courier New" w:hAnsi="Courier New" w:cs="Courier New"/>
          </w:rPr>
          <w:t>nonetheless</w:t>
        </w:r>
        <w:r w:rsidR="00885345" w:rsidRPr="00604863">
          <w:rPr>
            <w:rFonts w:ascii="Courier New" w:hAnsi="Courier New" w:cs="Courier New"/>
          </w:rPr>
          <w:t xml:space="preserve"> </w:t>
        </w:r>
      </w:ins>
      <w:r w:rsidRPr="00604863">
        <w:rPr>
          <w:rFonts w:ascii="Courier New" w:hAnsi="Courier New" w:cs="Courier New"/>
        </w:rPr>
        <w:t>more in their spectral response, which results in a reflectance difference of up to 30--40 \% \</w:t>
      </w:r>
      <w:proofErr w:type="spellStart"/>
      <w:r w:rsidRPr="00604863">
        <w:rPr>
          <w:rFonts w:ascii="Courier New" w:hAnsi="Courier New" w:cs="Courier New"/>
        </w:rPr>
        <w:t>citep</w:t>
      </w:r>
      <w:proofErr w:type="spellEnd"/>
      <w:r w:rsidRPr="00604863">
        <w:rPr>
          <w:rFonts w:ascii="Courier New" w:hAnsi="Courier New" w:cs="Courier New"/>
        </w:rPr>
        <w:t>{Trishchenko02}, but their retrieval values are much more similar</w:t>
      </w:r>
      <w:del w:id="522" w:author="Adam Povey" w:date="2017-04-25T14:42:00Z">
        <w:r w:rsidRPr="00604863" w:rsidDel="00885345">
          <w:rPr>
            <w:rFonts w:ascii="Courier New" w:hAnsi="Courier New" w:cs="Courier New"/>
          </w:rPr>
          <w:delText xml:space="preserve"> nonetheless</w:delText>
        </w:r>
      </w:del>
      <w:r w:rsidRPr="00604863">
        <w:rPr>
          <w:rFonts w:ascii="Courier New" w:hAnsi="Courier New" w:cs="Courier New"/>
        </w:rPr>
        <w:t xml:space="preserve">. The difference to AVHRR and MODIS is largest for CER, so microphysical variables, which are derived from reflectance data only, appear to be most affected.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523"/>
      <w:r w:rsidRPr="00604863">
        <w:rPr>
          <w:rFonts w:ascii="Courier New" w:hAnsi="Courier New" w:cs="Courier New"/>
        </w:rPr>
        <w:t>The differences between mean values are almost exclusively significant</w:t>
      </w:r>
      <w:commentRangeEnd w:id="523"/>
      <w:r w:rsidR="00885345">
        <w:rPr>
          <w:rStyle w:val="Kommentarzeichen"/>
          <w:rFonts w:asciiTheme="minorHAnsi" w:hAnsiTheme="minorHAnsi"/>
        </w:rPr>
        <w:commentReference w:id="523"/>
      </w:r>
      <w:r w:rsidRPr="00604863">
        <w:rPr>
          <w:rFonts w:ascii="Courier New" w:hAnsi="Courier New" w:cs="Courier New"/>
        </w:rPr>
        <w:t xml:space="preserve">. Thus, from a statistical point of view, the samples we analysed for AVHRR, MODIS, and AATSR have been drawn from different populations and are thus statistically inconsistent. However, differences in cloud conditions at the various observation times and sensor spatial resolution explain part of these discrepancies. Moreover, a non-significant t-Test result is possibly </w:t>
      </w:r>
      <w:del w:id="524" w:author="Adam Povey" w:date="2017-04-25T14:45:00Z">
        <w:r w:rsidRPr="00604863" w:rsidDel="00B51491">
          <w:rPr>
            <w:rFonts w:ascii="Courier New" w:hAnsi="Courier New" w:cs="Courier New"/>
          </w:rPr>
          <w:delText xml:space="preserve">a </w:delText>
        </w:r>
      </w:del>
      <w:r w:rsidRPr="00604863">
        <w:rPr>
          <w:rFonts w:ascii="Courier New" w:hAnsi="Courier New" w:cs="Courier New"/>
        </w:rPr>
        <w:t xml:space="preserve">too strict </w:t>
      </w:r>
      <w:ins w:id="525" w:author="Adam Povey" w:date="2017-04-25T14:45:00Z">
        <w:r w:rsidR="00B51491">
          <w:rPr>
            <w:rFonts w:ascii="Courier New" w:hAnsi="Courier New" w:cs="Courier New"/>
          </w:rPr>
          <w:t xml:space="preserve">a </w:t>
        </w:r>
      </w:ins>
      <w:r w:rsidRPr="00604863">
        <w:rPr>
          <w:rFonts w:ascii="Courier New" w:hAnsi="Courier New" w:cs="Courier New"/>
        </w:rPr>
        <w:t xml:space="preserve">metric for estimating the </w:t>
      </w:r>
      <w:commentRangeStart w:id="526"/>
      <w:del w:id="527" w:author="Adam Povey" w:date="2017-04-25T14:45:00Z">
        <w:r w:rsidRPr="00604863" w:rsidDel="00B51491">
          <w:rPr>
            <w:rFonts w:ascii="Courier New" w:hAnsi="Courier New" w:cs="Courier New"/>
          </w:rPr>
          <w:delText>comparability</w:delText>
        </w:r>
      </w:del>
      <w:commentRangeEnd w:id="526"/>
      <w:r w:rsidR="00B51491">
        <w:rPr>
          <w:rStyle w:val="Kommentarzeichen"/>
          <w:rFonts w:asciiTheme="minorHAnsi" w:hAnsiTheme="minorHAnsi"/>
        </w:rPr>
        <w:commentReference w:id="526"/>
      </w:r>
      <w:del w:id="528" w:author="Adam Povey" w:date="2017-04-25T14:45:00Z">
        <w:r w:rsidRPr="00604863" w:rsidDel="00B51491">
          <w:rPr>
            <w:rFonts w:ascii="Courier New" w:hAnsi="Courier New" w:cs="Courier New"/>
          </w:rPr>
          <w:delText xml:space="preserve"> </w:delText>
        </w:r>
      </w:del>
      <w:ins w:id="529" w:author="Adam Povey" w:date="2017-04-25T14:45:00Z">
        <w:r w:rsidR="00B51491">
          <w:rPr>
            <w:rFonts w:ascii="Courier New" w:hAnsi="Courier New" w:cs="Courier New"/>
          </w:rPr>
          <w:t xml:space="preserve">consistency </w:t>
        </w:r>
      </w:ins>
      <w:r w:rsidRPr="00604863">
        <w:rPr>
          <w:rFonts w:ascii="Courier New" w:hAnsi="Courier New" w:cs="Courier New"/>
        </w:rPr>
        <w:t xml:space="preserve">of retrieval results. There is a range of confounding processes that affect each individual retrieval estimate, such as observation times, spectral responses, calibration deficiencies, and a varying </w:t>
      </w:r>
      <w:del w:id="530" w:author="Adam Povey" w:date="2017-04-25T14:46:00Z">
        <w:r w:rsidRPr="00604863" w:rsidDel="00B51491">
          <w:rPr>
            <w:rFonts w:ascii="Courier New" w:hAnsi="Courier New" w:cs="Courier New"/>
          </w:rPr>
          <w:delText xml:space="preserve">amount </w:delText>
        </w:r>
      </w:del>
      <w:ins w:id="531" w:author="Adam Povey" w:date="2017-04-25T14:46:00Z">
        <w:r w:rsidR="00B51491">
          <w:rPr>
            <w:rFonts w:ascii="Courier New" w:hAnsi="Courier New" w:cs="Courier New"/>
          </w:rPr>
          <w:t xml:space="preserve">number </w:t>
        </w:r>
      </w:ins>
      <w:r w:rsidRPr="00604863">
        <w:rPr>
          <w:rFonts w:ascii="Courier New" w:hAnsi="Courier New" w:cs="Courier New"/>
        </w:rPr>
        <w:t>of cloudy pixels to be compared. The case studies clearly show that, under optimal conditions for single layer cloud retrievals, CC4CL products are consistent with Calipso and practically insensitive to sensor characteristics.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suggest that AVHRR and MODIS data can be used interchangeably, depending on the user's application. AVHRR data provide long-term data records from 1982, however at a relatively coarse resolution of 5 km $\times$ 3 km. The MODIS data record started in 2000, and is thus too short to be considered a climatology. However, L1 data are available at 1 km resolution, and orbit control is guaranteed. With CC4CL, we also produced 0.05\</w:t>
      </w:r>
      <w:proofErr w:type="spellStart"/>
      <w:r w:rsidRPr="00604863">
        <w:rPr>
          <w:rFonts w:ascii="Courier New" w:hAnsi="Courier New" w:cs="Courier New"/>
        </w:rPr>
        <w:t>textdegree</w:t>
      </w:r>
      <w:proofErr w:type="spellEnd"/>
      <w:r w:rsidRPr="00604863">
        <w:rPr>
          <w:rFonts w:ascii="Courier New" w:hAnsi="Courier New" w:cs="Courier New"/>
        </w:rPr>
        <w:t xml:space="preserve">\ </w:t>
      </w:r>
      <w:proofErr w:type="spellStart"/>
      <w:r w:rsidRPr="00604863">
        <w:rPr>
          <w:rFonts w:ascii="Courier New" w:hAnsi="Courier New" w:cs="Courier New"/>
        </w:rPr>
        <w:t>lat</w:t>
      </w:r>
      <w:proofErr w:type="spellEnd"/>
      <w:r w:rsidRPr="00604863">
        <w:rPr>
          <w:rFonts w:ascii="Courier New" w:hAnsi="Courier New" w:cs="Courier New"/>
        </w:rPr>
        <w:t>/</w:t>
      </w:r>
      <w:proofErr w:type="spellStart"/>
      <w:r w:rsidRPr="00604863">
        <w:rPr>
          <w:rFonts w:ascii="Courier New" w:hAnsi="Courier New" w:cs="Courier New"/>
        </w:rPr>
        <w:t>lon</w:t>
      </w:r>
      <w:proofErr w:type="spellEnd"/>
      <w:r w:rsidRPr="00604863">
        <w:rPr>
          <w:rFonts w:ascii="Courier New" w:hAnsi="Courier New" w:cs="Courier New"/>
        </w:rPr>
        <w:t xml:space="preserve"> daily composites for Europe (data not shown), which is close to MODIS's original resolution in that area. These data provide a more detailed view on cloud features than AVHRR. In that sense, CC4CL products retrieved from AVHRR and MODIS are complementary.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value of uncertainty quantification}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retrieval uncertainties prove to be a valuable source of information. On the one hand, they are useful for several user applications, such as model validation, data assimilation applications, or climate studies in general. On the other hand, they allow for diagnosis of potential retrieval shortcomings. For example, we see that COT uncertainty scales with COT itself and is thus heteroscedastic (see also \</w:t>
      </w:r>
      <w:proofErr w:type="spellStart"/>
      <w:r w:rsidRPr="00604863">
        <w:rPr>
          <w:rFonts w:ascii="Courier New" w:hAnsi="Courier New" w:cs="Courier New"/>
        </w:rPr>
        <w:t>citet</w:t>
      </w:r>
      <w:proofErr w:type="spellEnd"/>
      <w:r w:rsidRPr="00604863">
        <w:rPr>
          <w:rFonts w:ascii="Courier New" w:hAnsi="Courier New" w:cs="Courier New"/>
        </w:rPr>
        <w:t xml:space="preserve">{Poulsen12}). CC4CL COT values are at times unnaturally large, and the associated uncertainty reflects that. Also, it shows under which conditions the optimal estimator </w:t>
      </w:r>
      <w:del w:id="532" w:author="Adam Povey" w:date="2017-04-25T14:46:00Z">
        <w:r w:rsidRPr="00604863" w:rsidDel="00B51491">
          <w:rPr>
            <w:rFonts w:ascii="Courier New" w:hAnsi="Courier New" w:cs="Courier New"/>
          </w:rPr>
          <w:delText xml:space="preserve">does </w:delText>
        </w:r>
      </w:del>
      <w:r w:rsidRPr="00604863">
        <w:rPr>
          <w:rFonts w:ascii="Courier New" w:hAnsi="Courier New" w:cs="Courier New"/>
        </w:rPr>
        <w:t>converge</w:t>
      </w:r>
      <w:ins w:id="533" w:author="Adam Povey" w:date="2017-04-25T14:46:00Z">
        <w:r w:rsidR="00B51491">
          <w:rPr>
            <w:rFonts w:ascii="Courier New" w:hAnsi="Courier New" w:cs="Courier New"/>
          </w:rPr>
          <w:t>s</w:t>
        </w:r>
      </w:ins>
      <w:r w:rsidRPr="00604863">
        <w:rPr>
          <w:rFonts w:ascii="Courier New" w:hAnsi="Courier New" w:cs="Courier New"/>
        </w:rPr>
        <w:t xml:space="preserve"> at a relatively large </w:t>
      </w:r>
      <w:commentRangeStart w:id="534"/>
      <w:r w:rsidRPr="00604863">
        <w:rPr>
          <w:rFonts w:ascii="Courier New" w:hAnsi="Courier New" w:cs="Courier New"/>
        </w:rPr>
        <w:t>cost</w:t>
      </w:r>
      <w:commentRangeEnd w:id="534"/>
      <w:r w:rsidR="00B51491">
        <w:rPr>
          <w:rStyle w:val="Kommentarzeichen"/>
          <w:rFonts w:asciiTheme="minorHAnsi" w:hAnsiTheme="minorHAnsi"/>
        </w:rPr>
        <w:commentReference w:id="534"/>
      </w:r>
      <w:r w:rsidRPr="00604863">
        <w:rPr>
          <w:rFonts w:ascii="Courier New" w:hAnsi="Courier New" w:cs="Courier New"/>
        </w:rPr>
        <w:t xml:space="preserve"> value. In the cases shown here, large uncertainties are associated with optically thick clouds or underlying snow/ice cover. COT and CER uncertainties are clearly largest, and </w:t>
      </w:r>
      <w:del w:id="535" w:author="Adam Povey" w:date="2017-04-25T14:48:00Z">
        <w:r w:rsidRPr="00604863" w:rsidDel="00B51491">
          <w:rPr>
            <w:rFonts w:ascii="Courier New" w:hAnsi="Courier New" w:cs="Courier New"/>
          </w:rPr>
          <w:delText xml:space="preserve">reflect remaining shortcomings in </w:delText>
        </w:r>
      </w:del>
      <w:ins w:id="536" w:author="Adam Povey" w:date="2017-04-25T14:48:00Z">
        <w:r w:rsidR="00B51491">
          <w:rPr>
            <w:rFonts w:ascii="Courier New" w:hAnsi="Courier New" w:cs="Courier New"/>
          </w:rPr>
          <w:t xml:space="preserve">reflect the limited information available with which to </w:t>
        </w:r>
      </w:ins>
      <w:r w:rsidRPr="00604863">
        <w:rPr>
          <w:rFonts w:ascii="Courier New" w:hAnsi="Courier New" w:cs="Courier New"/>
        </w:rPr>
        <w:t>retriev</w:t>
      </w:r>
      <w:ins w:id="537" w:author="Adam Povey" w:date="2017-04-25T14:48:00Z">
        <w:r w:rsidR="00B51491">
          <w:rPr>
            <w:rFonts w:ascii="Courier New" w:hAnsi="Courier New" w:cs="Courier New"/>
          </w:rPr>
          <w:t>e</w:t>
        </w:r>
      </w:ins>
      <w:del w:id="538" w:author="Adam Povey" w:date="2017-04-25T14:48:00Z">
        <w:r w:rsidRPr="00604863" w:rsidDel="00B51491">
          <w:rPr>
            <w:rFonts w:ascii="Courier New" w:hAnsi="Courier New" w:cs="Courier New"/>
          </w:rPr>
          <w:delText>ing</w:delText>
        </w:r>
      </w:del>
      <w:r w:rsidRPr="00604863">
        <w:rPr>
          <w:rFonts w:ascii="Courier New" w:hAnsi="Courier New" w:cs="Courier New"/>
        </w:rPr>
        <w:t xml:space="preserve"> these values. Possible explanations are errors in look-up-tables of forward model cloud properties and difficulties </w:t>
      </w:r>
      <w:ins w:id="539" w:author="Adam Povey" w:date="2017-04-25T14:48:00Z">
        <w:r w:rsidR="00B51491">
          <w:rPr>
            <w:rFonts w:ascii="Courier New" w:hAnsi="Courier New" w:cs="Courier New"/>
          </w:rPr>
          <w:t>in</w:t>
        </w:r>
      </w:ins>
      <w:del w:id="540" w:author="Adam Povey" w:date="2017-04-25T14:48:00Z">
        <w:r w:rsidRPr="00604863" w:rsidDel="00B51491">
          <w:rPr>
            <w:rFonts w:ascii="Courier New" w:hAnsi="Courier New" w:cs="Courier New"/>
          </w:rPr>
          <w:delText>to</w:delText>
        </w:r>
      </w:del>
      <w:r w:rsidRPr="00604863">
        <w:rPr>
          <w:rFonts w:ascii="Courier New" w:hAnsi="Courier New" w:cs="Courier New"/>
        </w:rPr>
        <w:t xml:space="preserve"> retriev</w:t>
      </w:r>
      <w:del w:id="541" w:author="Adam Povey" w:date="2017-04-25T14:48:00Z">
        <w:r w:rsidRPr="00604863" w:rsidDel="00B51491">
          <w:rPr>
            <w:rFonts w:ascii="Courier New" w:hAnsi="Courier New" w:cs="Courier New"/>
          </w:rPr>
          <w:delText>e</w:delText>
        </w:r>
      </w:del>
      <w:ins w:id="542" w:author="Adam Povey" w:date="2017-04-25T14:48:00Z">
        <w:r w:rsidR="00B51491">
          <w:rPr>
            <w:rFonts w:ascii="Courier New" w:hAnsi="Courier New" w:cs="Courier New"/>
          </w:rPr>
          <w:t>ing</w:t>
        </w:r>
      </w:ins>
      <w:r w:rsidRPr="00604863">
        <w:rPr>
          <w:rFonts w:ascii="Courier New" w:hAnsi="Courier New" w:cs="Courier New"/>
        </w:rPr>
        <w:t xml:space="preserve"> optical properties for large solar zenith angles.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We applied an independent approach to quantify cloud mask uncertainty. It is </w:t>
      </w:r>
      <w:del w:id="543" w:author="Adam Povey" w:date="2017-04-25T14:48:00Z">
        <w:r w:rsidRPr="00604863" w:rsidDel="00B51491">
          <w:rPr>
            <w:rFonts w:ascii="Courier New" w:hAnsi="Courier New" w:cs="Courier New"/>
          </w:rPr>
          <w:delText xml:space="preserve">a </w:delText>
        </w:r>
      </w:del>
      <w:r w:rsidRPr="00604863">
        <w:rPr>
          <w:rFonts w:ascii="Courier New" w:hAnsi="Courier New" w:cs="Courier New"/>
        </w:rPr>
        <w:t>valuable information, as a neural network does not provide output uncertainty. The approach we adopted here is straightforward. When the NN output, which is a pseudo Calipso cloud optical depth, approaches a defined threshold value for cloudiness, the uncertainty increases towards a maximum of 50 \%. This maximum value expresses that a cloud mask value is basically random, as it is equally likely to be cloudy or cloud-free. With that in mind, the cloud mask uncertainty data are easy to interpret. For example, we see that sea-ice pixels classified as cloudy to the North of study area NA2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fig:uncertainties</w:t>
      </w:r>
      <w:proofErr w:type="spellEnd"/>
      <w:r w:rsidRPr="00604863">
        <w:rPr>
          <w:rFonts w:ascii="Courier New" w:hAnsi="Courier New" w:cs="Courier New"/>
        </w:rPr>
        <w:t xml:space="preserve">}) show uncertainties of 40 - 50 \%. This indicates that the NN is sensitive to bright ground cover, which </w:t>
      </w:r>
      <w:ins w:id="544" w:author="Adam Povey" w:date="2017-04-25T14:49:00Z">
        <w:r w:rsidR="00B51491">
          <w:rPr>
            <w:rFonts w:ascii="Courier New" w:hAnsi="Courier New" w:cs="Courier New"/>
          </w:rPr>
          <w:t>may be</w:t>
        </w:r>
      </w:ins>
      <w:del w:id="545" w:author="Adam Povey" w:date="2017-04-25T14:49:00Z">
        <w:r w:rsidRPr="00604863" w:rsidDel="00B51491">
          <w:rPr>
            <w:rFonts w:ascii="Courier New" w:hAnsi="Courier New" w:cs="Courier New"/>
          </w:rPr>
          <w:delText>it might</w:delText>
        </w:r>
      </w:del>
      <w:r w:rsidRPr="00604863">
        <w:rPr>
          <w:rFonts w:ascii="Courier New" w:hAnsi="Courier New" w:cs="Courier New"/>
        </w:rPr>
        <w:t xml:space="preserve"> confuse</w:t>
      </w:r>
      <w:ins w:id="546" w:author="Adam Povey" w:date="2017-04-25T14:49:00Z">
        <w:r w:rsidR="00B51491">
          <w:rPr>
            <w:rFonts w:ascii="Courier New" w:hAnsi="Courier New" w:cs="Courier New"/>
          </w:rPr>
          <w:t>d</w:t>
        </w:r>
      </w:ins>
      <w:r w:rsidRPr="00604863">
        <w:rPr>
          <w:rFonts w:ascii="Courier New" w:hAnsi="Courier New" w:cs="Courier New"/>
        </w:rPr>
        <w:t xml:space="preserve"> with clouds. We suggest that users of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should routinely consult cloud mask uncertainties. If a more conservative cloud mask is required, it can be easily built by setting a maximum value for an acceptable uncertainty level.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\subsection{Strengths and weaknesses}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results clearly show that CC4CL retrieves CTH of single layer, optically thick clouds with high accuracy and precision. When compared to Calipso, the mean deviation for these cases is as low as 10--240 m CTH. This is a promising result, and shows that the general optimal estimation framework is robust and appropriate for retrieving cloud properties from AVHRR heritage channels.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case of multi-layer clouds, CC4CL is not able to retrieve CTH of the top layer if the latter is optically thin. The estimate is rather </w:t>
      </w:r>
      <w:del w:id="547" w:author="Adam Povey" w:date="2017-04-25T14:49:00Z">
        <w:r w:rsidRPr="00604863" w:rsidDel="00B51491">
          <w:rPr>
            <w:rFonts w:ascii="Courier New" w:hAnsi="Courier New" w:cs="Courier New"/>
          </w:rPr>
          <w:delText>a mid-layer</w:delText>
        </w:r>
      </w:del>
      <w:proofErr w:type="spellStart"/>
      <w:ins w:id="548" w:author="Adam Povey" w:date="2017-04-25T14:49:00Z">
        <w:r w:rsidR="00B51491">
          <w:rPr>
            <w:rFonts w:ascii="Courier New" w:hAnsi="Courier New" w:cs="Courier New"/>
          </w:rPr>
          <w:t>somehwere</w:t>
        </w:r>
        <w:proofErr w:type="spellEnd"/>
        <w:r w:rsidR="00B51491">
          <w:rPr>
            <w:rFonts w:ascii="Courier New" w:hAnsi="Courier New" w:cs="Courier New"/>
          </w:rPr>
          <w:t xml:space="preserve"> between the two</w:t>
        </w:r>
      </w:ins>
      <w:r w:rsidRPr="00604863">
        <w:rPr>
          <w:rFonts w:ascii="Courier New" w:hAnsi="Courier New" w:cs="Courier New"/>
        </w:rPr>
        <w:t xml:space="preserve"> cloud pressure value. This is an expected limitation of our framework, and also of other retrieval algorithms using passive sensor data \</w:t>
      </w:r>
      <w:proofErr w:type="spellStart"/>
      <w:r w:rsidRPr="00604863">
        <w:rPr>
          <w:rFonts w:ascii="Courier New" w:hAnsi="Courier New" w:cs="Courier New"/>
        </w:rPr>
        <w:t>citep</w:t>
      </w:r>
      <w:proofErr w:type="spellEnd"/>
      <w:r w:rsidRPr="00604863">
        <w:rPr>
          <w:rFonts w:ascii="Courier New" w:hAnsi="Courier New" w:cs="Courier New"/>
        </w:rPr>
        <w:t>{Holz08,Karlsson10}. \</w:t>
      </w:r>
      <w:proofErr w:type="spellStart"/>
      <w:r w:rsidRPr="00604863">
        <w:rPr>
          <w:rFonts w:ascii="Courier New" w:hAnsi="Courier New" w:cs="Courier New"/>
        </w:rPr>
        <w:t>citet</w:t>
      </w:r>
      <w:proofErr w:type="spellEnd"/>
      <w:r w:rsidRPr="00604863">
        <w:rPr>
          <w:rFonts w:ascii="Courier New" w:hAnsi="Courier New" w:cs="Courier New"/>
        </w:rPr>
        <w:t>{Poulsen12} found that ORAC CTP and CER estimates are robust when the top ice cloud layer is $&gt;$ 5 optical depths, and otherwise are the weighted average of several cloud layers. The AVHRR heritage channels do not provide sufficient information on retrieving cloud vertical structure. In case of semi-transparent top</w:t>
      </w:r>
      <w:del w:id="549" w:author="Adam Povey" w:date="2017-04-25T14:50:00Z">
        <w:r w:rsidRPr="00604863" w:rsidDel="00B51491">
          <w:rPr>
            <w:rFonts w:ascii="Courier New" w:hAnsi="Courier New" w:cs="Courier New"/>
          </w:rPr>
          <w:delText xml:space="preserve"> </w:delText>
        </w:r>
      </w:del>
      <w:ins w:id="550" w:author="Adam Povey" w:date="2017-04-25T14:50:00Z">
        <w:r w:rsidR="00B51491">
          <w:rPr>
            <w:rFonts w:ascii="Courier New" w:hAnsi="Courier New" w:cs="Courier New"/>
          </w:rPr>
          <w:t>-</w:t>
        </w:r>
      </w:ins>
      <w:r w:rsidRPr="00604863">
        <w:rPr>
          <w:rFonts w:ascii="Courier New" w:hAnsi="Courier New" w:cs="Courier New"/>
        </w:rPr>
        <w:t xml:space="preserve">layer clouds, the </w:t>
      </w:r>
      <w:del w:id="551" w:author="Adam Povey" w:date="2017-04-25T14:50:00Z">
        <w:r w:rsidRPr="00604863" w:rsidDel="00B51491">
          <w:rPr>
            <w:rFonts w:ascii="Courier New" w:hAnsi="Courier New" w:cs="Courier New"/>
          </w:rPr>
          <w:delText xml:space="preserve">underground </w:delText>
        </w:r>
      </w:del>
      <w:ins w:id="552" w:author="Adam Povey" w:date="2017-04-25T14:50:00Z">
        <w:r w:rsidR="00B51491">
          <w:rPr>
            <w:rFonts w:ascii="Courier New" w:hAnsi="Courier New" w:cs="Courier New"/>
          </w:rPr>
          <w:t>upwelling</w:t>
        </w:r>
        <w:r w:rsidR="00B51491" w:rsidRPr="00604863">
          <w:rPr>
            <w:rFonts w:ascii="Courier New" w:hAnsi="Courier New" w:cs="Courier New"/>
          </w:rPr>
          <w:t xml:space="preserve"> </w:t>
        </w:r>
      </w:ins>
      <w:r w:rsidRPr="00604863">
        <w:rPr>
          <w:rFonts w:ascii="Courier New" w:hAnsi="Courier New" w:cs="Courier New"/>
        </w:rPr>
        <w:t>signal, may it stem from a cloud or the Earth's surface, contributes to the total TOA reflectance or brightness temperature</w:t>
      </w:r>
      <w:del w:id="553" w:author="Adam Povey" w:date="2017-04-25T14:50:00Z">
        <w:r w:rsidRPr="00604863" w:rsidDel="00B51491">
          <w:rPr>
            <w:rFonts w:ascii="Courier New" w:hAnsi="Courier New" w:cs="Courier New"/>
          </w:rPr>
          <w:delText xml:space="preserve"> to </w:delText>
        </w:r>
        <w:commentRangeStart w:id="554"/>
        <w:r w:rsidRPr="00604863" w:rsidDel="00B51491">
          <w:rPr>
            <w:rFonts w:ascii="Courier New" w:hAnsi="Courier New" w:cs="Courier New"/>
          </w:rPr>
          <w:delText>variable</w:delText>
        </w:r>
      </w:del>
      <w:commentRangeEnd w:id="554"/>
      <w:r w:rsidR="00B51491">
        <w:rPr>
          <w:rStyle w:val="Kommentarzeichen"/>
          <w:rFonts w:asciiTheme="minorHAnsi" w:hAnsiTheme="minorHAnsi"/>
        </w:rPr>
        <w:commentReference w:id="554"/>
      </w:r>
      <w:del w:id="555" w:author="Adam Povey" w:date="2017-04-25T14:50:00Z">
        <w:r w:rsidRPr="00604863" w:rsidDel="00B51491">
          <w:rPr>
            <w:rFonts w:ascii="Courier New" w:hAnsi="Courier New" w:cs="Courier New"/>
          </w:rPr>
          <w:delText xml:space="preserve"> extent</w:delText>
        </w:r>
      </w:del>
      <w:r w:rsidRPr="00604863">
        <w:rPr>
          <w:rFonts w:ascii="Courier New" w:hAnsi="Courier New" w:cs="Courier New"/>
        </w:rPr>
        <w:t xml:space="preserve">. This mixed satellite measurement is input to CC4CL, which retrieves cloud parameters assuming a single cloud layer. As brightness temperatures and reflectances of, e.g., a cold, semi-transparent, bright </w:t>
      </w:r>
      <w:del w:id="556" w:author="Adam Povey" w:date="2017-04-25T14:52:00Z">
        <w:r w:rsidRPr="00604863" w:rsidDel="00B51491">
          <w:rPr>
            <w:rFonts w:ascii="Courier New" w:hAnsi="Courier New" w:cs="Courier New"/>
          </w:rPr>
          <w:delText xml:space="preserve">top </w:delText>
        </w:r>
      </w:del>
      <w:ins w:id="557" w:author="Adam Povey" w:date="2017-04-25T14:52:00Z">
        <w:r w:rsidR="00B51491" w:rsidRPr="00604863">
          <w:rPr>
            <w:rFonts w:ascii="Courier New" w:hAnsi="Courier New" w:cs="Courier New"/>
          </w:rPr>
          <w:t>top</w:t>
        </w:r>
        <w:r w:rsidR="00B51491">
          <w:rPr>
            <w:rFonts w:ascii="Courier New" w:hAnsi="Courier New" w:cs="Courier New"/>
          </w:rPr>
          <w:t>-</w:t>
        </w:r>
      </w:ins>
      <w:r w:rsidRPr="00604863">
        <w:rPr>
          <w:rFonts w:ascii="Courier New" w:hAnsi="Courier New" w:cs="Courier New"/>
        </w:rPr>
        <w:t xml:space="preserve">layer cirrus cloud overlapping a warmer, opaque, and darker </w:t>
      </w:r>
      <w:del w:id="558" w:author="Adam Povey" w:date="2017-04-25T14:52:00Z">
        <w:r w:rsidRPr="00604863" w:rsidDel="00B51491">
          <w:rPr>
            <w:rFonts w:ascii="Courier New" w:hAnsi="Courier New" w:cs="Courier New"/>
          </w:rPr>
          <w:delText xml:space="preserve">low </w:delText>
        </w:r>
      </w:del>
      <w:ins w:id="559" w:author="Adam Povey" w:date="2017-04-25T14:52:00Z">
        <w:r w:rsidR="00B51491" w:rsidRPr="00604863">
          <w:rPr>
            <w:rFonts w:ascii="Courier New" w:hAnsi="Courier New" w:cs="Courier New"/>
          </w:rPr>
          <w:t>low</w:t>
        </w:r>
        <w:r w:rsidR="00B51491">
          <w:rPr>
            <w:rFonts w:ascii="Courier New" w:hAnsi="Courier New" w:cs="Courier New"/>
          </w:rPr>
          <w:t>-</w:t>
        </w:r>
      </w:ins>
      <w:r w:rsidRPr="00604863">
        <w:rPr>
          <w:rFonts w:ascii="Courier New" w:hAnsi="Courier New" w:cs="Courier New"/>
        </w:rPr>
        <w:t xml:space="preserve">level water cloud, are a mix of several contributing surfaces, so will be the final retrieval value. Any CTH retrieved from AVHRR (heritage) data is </w:t>
      </w:r>
      <w:del w:id="560" w:author="Adam Povey" w:date="2017-04-25T14:52:00Z">
        <w:r w:rsidRPr="00604863" w:rsidDel="00B51491">
          <w:rPr>
            <w:rFonts w:ascii="Courier New" w:hAnsi="Courier New" w:cs="Courier New"/>
          </w:rPr>
          <w:delText xml:space="preserve">rather </w:delText>
        </w:r>
      </w:del>
      <w:r w:rsidRPr="00604863">
        <w:rPr>
          <w:rFonts w:ascii="Courier New" w:hAnsi="Courier New" w:cs="Courier New"/>
        </w:rPr>
        <w:t xml:space="preserve">the radiatively </w:t>
      </w:r>
      <w:del w:id="561" w:author="Adam Povey" w:date="2017-04-25T14:53:00Z">
        <w:r w:rsidRPr="00604863" w:rsidDel="00B51491">
          <w:rPr>
            <w:rFonts w:ascii="Courier New" w:hAnsi="Courier New" w:cs="Courier New"/>
          </w:rPr>
          <w:delText xml:space="preserve">efficient </w:delText>
        </w:r>
      </w:del>
      <w:ins w:id="562" w:author="Adam Povey" w:date="2017-04-25T14:53:00Z">
        <w:r w:rsidR="00B51491">
          <w:rPr>
            <w:rFonts w:ascii="Courier New" w:hAnsi="Courier New" w:cs="Courier New"/>
          </w:rPr>
          <w:t>effective</w:t>
        </w:r>
        <w:r w:rsidR="00B51491" w:rsidRPr="00604863">
          <w:rPr>
            <w:rFonts w:ascii="Courier New" w:hAnsi="Courier New" w:cs="Courier New"/>
          </w:rPr>
          <w:t xml:space="preserve"> </w:t>
        </w:r>
      </w:ins>
      <w:r w:rsidRPr="00604863">
        <w:rPr>
          <w:rFonts w:ascii="Courier New" w:hAnsi="Courier New" w:cs="Courier New"/>
        </w:rPr>
        <w:t xml:space="preserve">than physical </w:t>
      </w:r>
      <w:del w:id="563" w:author="Adam Povey" w:date="2017-04-25T14:53:00Z">
        <w:r w:rsidRPr="00604863" w:rsidDel="00B51491">
          <w:rPr>
            <w:rFonts w:ascii="Courier New" w:hAnsi="Courier New" w:cs="Courier New"/>
          </w:rPr>
          <w:delText xml:space="preserve">or geometrical </w:delText>
        </w:r>
      </w:del>
      <w:r w:rsidRPr="00604863">
        <w:rPr>
          <w:rFonts w:ascii="Courier New" w:hAnsi="Courier New" w:cs="Courier New"/>
        </w:rPr>
        <w:t>cloud top \</w:t>
      </w:r>
      <w:proofErr w:type="spellStart"/>
      <w:r w:rsidRPr="00604863">
        <w:rPr>
          <w:rFonts w:ascii="Courier New" w:hAnsi="Courier New" w:cs="Courier New"/>
        </w:rPr>
        <w:t>citep</w:t>
      </w:r>
      <w:proofErr w:type="spellEnd"/>
      <w:r w:rsidRPr="00604863">
        <w:rPr>
          <w:rFonts w:ascii="Courier New" w:hAnsi="Courier New" w:cs="Courier New"/>
        </w:rPr>
        <w:t>{Karlsson13}. For CC4CL, we often see that the final CTH estimate is placed between top and lower levels and is thus an underestimate, which is a common problem amongst retrieval algorithms using passive sensor data \</w:t>
      </w:r>
      <w:proofErr w:type="spellStart"/>
      <w:r w:rsidRPr="00604863">
        <w:rPr>
          <w:rFonts w:ascii="Courier New" w:hAnsi="Courier New" w:cs="Courier New"/>
        </w:rPr>
        <w:t>citep</w:t>
      </w:r>
      <w:proofErr w:type="spellEnd"/>
      <w:r w:rsidRPr="00604863">
        <w:rPr>
          <w:rFonts w:ascii="Courier New" w:hAnsi="Courier New" w:cs="Courier New"/>
        </w:rPr>
        <w:t xml:space="preserve">{Watts11,Holz08,Karlsson13}.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Multi layer cloud property retrievals have been developed \</w:t>
      </w:r>
      <w:proofErr w:type="spellStart"/>
      <w:r w:rsidRPr="00604863">
        <w:rPr>
          <w:rFonts w:ascii="Courier New" w:hAnsi="Courier New" w:cs="Courier New"/>
        </w:rPr>
        <w:t>citep</w:t>
      </w:r>
      <w:proofErr w:type="spellEnd"/>
      <w:r w:rsidRPr="00604863">
        <w:rPr>
          <w:rFonts w:ascii="Courier New" w:hAnsi="Courier New" w:cs="Courier New"/>
        </w:rPr>
        <w:t xml:space="preserve">{Watts11}, and we also implemented and tested such an approach within CC4CL. However, this method requires </w:t>
      </w:r>
      <w:del w:id="564" w:author="Adam Povey" w:date="2017-04-25T14:53:00Z">
        <w:r w:rsidRPr="00604863" w:rsidDel="00B51491">
          <w:rPr>
            <w:rFonts w:ascii="Courier New" w:hAnsi="Courier New" w:cs="Courier New"/>
          </w:rPr>
          <w:delText xml:space="preserve">additional </w:delText>
        </w:r>
      </w:del>
      <w:r w:rsidRPr="00604863">
        <w:rPr>
          <w:rFonts w:ascii="Courier New" w:hAnsi="Courier New" w:cs="Courier New"/>
        </w:rPr>
        <w:t xml:space="preserve">MODIS channels </w:t>
      </w:r>
      <w:del w:id="565" w:author="Adam Povey" w:date="2017-04-25T14:53:00Z">
        <w:r w:rsidRPr="00604863" w:rsidDel="00B51491">
          <w:rPr>
            <w:rFonts w:ascii="Courier New" w:hAnsi="Courier New" w:cs="Courier New"/>
          </w:rPr>
          <w:delText>other than those already contained within</w:delText>
        </w:r>
      </w:del>
      <w:ins w:id="566" w:author="Adam Povey" w:date="2017-04-25T14:53:00Z">
        <w:r w:rsidR="00B51491">
          <w:rPr>
            <w:rFonts w:ascii="Courier New" w:hAnsi="Courier New" w:cs="Courier New"/>
          </w:rPr>
          <w:t>beyond</w:t>
        </w:r>
      </w:ins>
      <w:r w:rsidRPr="00604863">
        <w:rPr>
          <w:rFonts w:ascii="Courier New" w:hAnsi="Courier New" w:cs="Courier New"/>
        </w:rPr>
        <w:t xml:space="preserve"> the AVHRR heritage set, and thus will not be applicable to a full AVHRR reprocessing. For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the decision was made to deliberately trade spectral information provided by MODIS and AATSR for time series continuity. Thus, discontinuities due to changing spectral resolutions within the entire dataset are avoided (\</w:t>
      </w:r>
      <w:proofErr w:type="spellStart"/>
      <w:r w:rsidRPr="00604863">
        <w:rPr>
          <w:rFonts w:ascii="Courier New" w:hAnsi="Courier New" w:cs="Courier New"/>
        </w:rPr>
        <w:t>textcolor</w:t>
      </w:r>
      <w:proofErr w:type="spellEnd"/>
      <w:r w:rsidRPr="00604863">
        <w:rPr>
          <w:rFonts w:ascii="Courier New" w:hAnsi="Courier New" w:cs="Courier New"/>
        </w:rPr>
        <w:t xml:space="preserve">{red}{cite Martins paper}). In addition, we introduced corrected estimates of CTP and the </w:t>
      </w:r>
      <w:r w:rsidRPr="00604863">
        <w:rPr>
          <w:rFonts w:ascii="Courier New" w:hAnsi="Courier New" w:cs="Courier New"/>
        </w:rPr>
        <w:lastRenderedPageBreak/>
        <w:t>derived CTT and CTH to get closer to the physical or geometrical cloud top. The correction is based on a vertical displacement of CTP along the atmospheric profile based on optical thickness and the cloud's extinction coefficient (\</w:t>
      </w:r>
      <w:proofErr w:type="spellStart"/>
      <w:r w:rsidRPr="00604863">
        <w:rPr>
          <w:rFonts w:ascii="Courier New" w:hAnsi="Courier New" w:cs="Courier New"/>
        </w:rPr>
        <w:t>textcolor</w:t>
      </w:r>
      <w:proofErr w:type="spellEnd"/>
      <w:r w:rsidRPr="00604863">
        <w:rPr>
          <w:rFonts w:ascii="Courier New" w:hAnsi="Courier New" w:cs="Courier New"/>
        </w:rPr>
        <w:t>{red}{cite Greg's paper, where this is probably shown in detail}). The correction is only made for ice phase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On a first view, estimates of cloud phase appear reasonable when compared to Calipso. However, we find a best overall agreement of $</w:t>
      </w:r>
      <w:del w:id="567" w:author="Adam Povey" w:date="2017-04-25T12:28:00Z">
        <w:r w:rsidRPr="00604863" w:rsidDel="00C466F2">
          <w:rPr>
            <w:rFonts w:ascii="Courier New" w:hAnsi="Courier New" w:cs="Courier New"/>
          </w:rPr>
          <w:delText>\approx</w:delText>
        </w:r>
      </w:del>
      <w:ins w:id="568" w:author="Adam Povey" w:date="2017-04-25T12:28:00Z">
        <w:r w:rsidR="00C466F2">
          <w:rPr>
            <w:rFonts w:ascii="Courier New" w:hAnsi="Courier New" w:cs="Courier New"/>
          </w:rPr>
          <w:t>\sim</w:t>
        </w:r>
      </w:ins>
      <w:r w:rsidRPr="00604863">
        <w:rPr>
          <w:rFonts w:ascii="Courier New" w:hAnsi="Courier New" w:cs="Courier New"/>
        </w:rPr>
        <w:t>$ 65 \% for the lower layers (cumulative COD $&gt;$ 0.15 or $&gt;$ 1). This is just slightly better than a random guess of cloud phase</w:t>
      </w:r>
      <w:del w:id="569" w:author="Adam Povey" w:date="2017-04-25T14:54:00Z">
        <w:r w:rsidRPr="00604863" w:rsidDel="00B51491">
          <w:rPr>
            <w:rFonts w:ascii="Courier New" w:hAnsi="Courier New" w:cs="Courier New"/>
          </w:rPr>
          <w:delText>, which would converge towards a 50 \% level of agreement with Calipso as the sample size increases</w:delText>
        </w:r>
      </w:del>
      <w:r w:rsidRPr="00604863">
        <w:rPr>
          <w:rFonts w:ascii="Courier New" w:hAnsi="Courier New" w:cs="Courier New"/>
        </w:rPr>
        <w:t>. Cloud phase is generally difficult to quantify, and estimates of various satellite derived products disagree considerably for that variable \</w:t>
      </w:r>
      <w:proofErr w:type="spellStart"/>
      <w:r w:rsidRPr="00604863">
        <w:rPr>
          <w:rFonts w:ascii="Courier New" w:hAnsi="Courier New" w:cs="Courier New"/>
        </w:rPr>
        <w:t>citep</w:t>
      </w:r>
      <w:proofErr w:type="spellEnd"/>
      <w:r w:rsidRPr="00604863">
        <w:rPr>
          <w:rFonts w:ascii="Courier New" w:hAnsi="Courier New" w:cs="Courier New"/>
        </w:rPr>
        <w:t xml:space="preserve">{Stengel15}. An evaluation of MODIS Collection 6 cloud phase yielded a total cloud phase agreement of over 90 \% with CALIOP. However, as the study is exclusively based on single-phase cloudy pixels, the performance of MODIS C6 as applied to </w:t>
      </w:r>
      <w:del w:id="570" w:author="Adam Povey" w:date="2017-04-25T14:54:00Z">
        <w:r w:rsidRPr="00604863" w:rsidDel="00B51491">
          <w:rPr>
            <w:rFonts w:ascii="Courier New" w:hAnsi="Courier New" w:cs="Courier New"/>
          </w:rPr>
          <w:delText xml:space="preserve">multi </w:delText>
        </w:r>
      </w:del>
      <w:ins w:id="571" w:author="Adam Povey" w:date="2017-04-25T14:54:00Z">
        <w:r w:rsidR="00B51491" w:rsidRPr="00604863">
          <w:rPr>
            <w:rFonts w:ascii="Courier New" w:hAnsi="Courier New" w:cs="Courier New"/>
          </w:rPr>
          <w:t>multi</w:t>
        </w:r>
        <w:r w:rsidR="00B51491">
          <w:rPr>
            <w:rFonts w:ascii="Courier New" w:hAnsi="Courier New" w:cs="Courier New"/>
          </w:rPr>
          <w:t>-</w:t>
        </w:r>
      </w:ins>
      <w:r w:rsidRPr="00604863">
        <w:rPr>
          <w:rFonts w:ascii="Courier New" w:hAnsi="Courier New" w:cs="Courier New"/>
        </w:rPr>
        <w:t>phase pixels is still unknown \</w:t>
      </w:r>
      <w:proofErr w:type="spellStart"/>
      <w:r w:rsidRPr="00604863">
        <w:rPr>
          <w:rFonts w:ascii="Courier New" w:hAnsi="Courier New" w:cs="Courier New"/>
        </w:rPr>
        <w:t>citep</w:t>
      </w:r>
      <w:proofErr w:type="spellEnd"/>
      <w:r w:rsidRPr="00604863">
        <w:rPr>
          <w:rFonts w:ascii="Courier New" w:hAnsi="Courier New" w:cs="Courier New"/>
        </w:rPr>
        <w:t xml:space="preserve">{Marchant16}. We also find very high scores for cloud phase determination if restricting the analysis to optically thick, spatially extensive cloud fields such as in study site AFR. There, cloud phase agrees with lower layer CALIOP estimates by as much as 95 \%.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key problems for phase determination are vertical stratification and the lack of direct in-situ measurements of cloud phase. Calipso observations, and also DARDAR \</w:t>
      </w:r>
      <w:proofErr w:type="spellStart"/>
      <w:r w:rsidRPr="00604863">
        <w:rPr>
          <w:rFonts w:ascii="Courier New" w:hAnsi="Courier New" w:cs="Courier New"/>
        </w:rPr>
        <w:t>citep</w:t>
      </w:r>
      <w:proofErr w:type="spellEnd"/>
      <w:r w:rsidRPr="00604863">
        <w:rPr>
          <w:rFonts w:ascii="Courier New" w:hAnsi="Courier New" w:cs="Courier New"/>
        </w:rPr>
        <w:t>{Ceccaldi13}, are currently considered to be the most advanced estimates of cloud phase, relying on active measurement principles \</w:t>
      </w:r>
      <w:proofErr w:type="spellStart"/>
      <w:r w:rsidRPr="00604863">
        <w:rPr>
          <w:rFonts w:ascii="Courier New" w:hAnsi="Courier New" w:cs="Courier New"/>
        </w:rPr>
        <w:t>citep</w:t>
      </w:r>
      <w:proofErr w:type="spellEnd"/>
      <w:r w:rsidRPr="00604863">
        <w:rPr>
          <w:rFonts w:ascii="Courier New" w:hAnsi="Courier New" w:cs="Courier New"/>
        </w:rPr>
        <w:t xml:space="preserve">{Winker09,Karlsson10}. However, this assumption is primarily based on the physical theory underlying their retrievals, rather than on a comprehensive validation with independent observations of cloud phase.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Within CC4CL, we apply the Pavolonis algorithm for phase detection \</w:t>
      </w:r>
      <w:proofErr w:type="spellStart"/>
      <w:r w:rsidRPr="00604863">
        <w:rPr>
          <w:rFonts w:ascii="Courier New" w:hAnsi="Courier New" w:cs="Courier New"/>
        </w:rPr>
        <w:t>citep</w:t>
      </w:r>
      <w:proofErr w:type="spellEnd"/>
      <w:r w:rsidRPr="00604863">
        <w:rPr>
          <w:rFonts w:ascii="Courier New" w:hAnsi="Courier New" w:cs="Courier New"/>
        </w:rPr>
        <w:t xml:space="preserve">{Pavolonis05}. It was </w:t>
      </w:r>
      <w:del w:id="572" w:author="Adam Povey" w:date="2017-04-25T14:54:00Z">
        <w:r w:rsidRPr="00604863" w:rsidDel="00B51491">
          <w:rPr>
            <w:rFonts w:ascii="Courier New" w:hAnsi="Courier New" w:cs="Courier New"/>
          </w:rPr>
          <w:delText xml:space="preserve">built </w:delText>
        </w:r>
      </w:del>
      <w:ins w:id="573" w:author="Adam Povey" w:date="2017-04-25T14:54:00Z">
        <w:r w:rsidR="00B51491">
          <w:rPr>
            <w:rFonts w:ascii="Courier New" w:hAnsi="Courier New" w:cs="Courier New"/>
          </w:rPr>
          <w:t>designed using</w:t>
        </w:r>
      </w:ins>
      <w:del w:id="574" w:author="Adam Povey" w:date="2017-04-25T14:54:00Z">
        <w:r w:rsidRPr="00604863" w:rsidDel="00B51491">
          <w:rPr>
            <w:rFonts w:ascii="Courier New" w:hAnsi="Courier New" w:cs="Courier New"/>
          </w:rPr>
          <w:delText>on</w:delText>
        </w:r>
      </w:del>
      <w:r w:rsidRPr="00604863">
        <w:rPr>
          <w:rFonts w:ascii="Courier New" w:hAnsi="Courier New" w:cs="Courier New"/>
        </w:rPr>
        <w:t xml:space="preserve"> simulated radiance data for varying phase, and further adjusted after analysis with real satellite data. The algorithm itself is a decision tree that contains a set of fixed threshold values for input reflectances and brightness temperatures, and was tuned to AVHRR. Even though we expect differences in phase determination between AVHRR vs. MODIS and AATSR due to varying spectral response functions, these were not large for the three study sites (\</w:t>
      </w:r>
      <w:proofErr w:type="spellStart"/>
      <w:r w:rsidRPr="00604863">
        <w:rPr>
          <w:rFonts w:ascii="Courier New" w:hAnsi="Courier New" w:cs="Courier New"/>
        </w:rPr>
        <w:t>textcolor</w:t>
      </w:r>
      <w:proofErr w:type="spellEnd"/>
      <w:r w:rsidRPr="00604863">
        <w:rPr>
          <w:rFonts w:ascii="Courier New" w:hAnsi="Courier New" w:cs="Courier New"/>
        </w:rPr>
        <w:t>{red}{include statistic on mutual agreement}). \</w:t>
      </w:r>
      <w:proofErr w:type="spellStart"/>
      <w:r w:rsidRPr="00604863">
        <w:rPr>
          <w:rFonts w:ascii="Courier New" w:hAnsi="Courier New" w:cs="Courier New"/>
        </w:rPr>
        <w:t>citet</w:t>
      </w:r>
      <w:proofErr w:type="spellEnd"/>
      <w:r w:rsidRPr="00604863">
        <w:rPr>
          <w:rFonts w:ascii="Courier New" w:hAnsi="Courier New" w:cs="Courier New"/>
        </w:rPr>
        <w:t xml:space="preserve">{Pavolonis05} state that their product could not be validated due to the lack of direct observations, but rather underwent a consistency check with ground-based, independent estimates.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w:t>
      </w:r>
      <w:del w:id="575" w:author="Adam Povey" w:date="2017-04-25T14:54:00Z">
        <w:r w:rsidRPr="00604863" w:rsidDel="00B51491">
          <w:rPr>
            <w:rFonts w:ascii="Courier New" w:hAnsi="Courier New" w:cs="Courier New"/>
          </w:rPr>
          <w:delText xml:space="preserve">overall </w:delText>
        </w:r>
      </w:del>
      <w:r w:rsidRPr="00604863">
        <w:rPr>
          <w:rFonts w:ascii="Courier New" w:hAnsi="Courier New" w:cs="Courier New"/>
        </w:rPr>
        <w:t xml:space="preserve">relatively low degree of agreement between CC4CL and Calipso is not satisfying if Calipso was considered the truth. However, we refrain from concluding that the CC4CL phase estimate was unrealistic, as to date no robust, spatially resolved in-situ observations are available and our comparisons included multi-layered cloud conditions. It is difficult to determine the representative CALIOP cloud layer when validating a passive sensor retrieval. For single layer, optically thick clouds, CC4CL can be compared with any layer exceeding a cumulative optical thickness of 0 or 1. If such a cloud layer was </w:t>
      </w:r>
      <w:del w:id="576" w:author="Adam Povey" w:date="2017-04-25T14:54:00Z">
        <w:r w:rsidRPr="00604863" w:rsidDel="00B51491">
          <w:rPr>
            <w:rFonts w:ascii="Courier New" w:hAnsi="Courier New" w:cs="Courier New"/>
          </w:rPr>
          <w:delText xml:space="preserve">however </w:delText>
        </w:r>
      </w:del>
      <w:r w:rsidRPr="00604863">
        <w:rPr>
          <w:rFonts w:ascii="Courier New" w:hAnsi="Courier New" w:cs="Courier New"/>
        </w:rPr>
        <w:t xml:space="preserve">covered by optically and geometrically thin cirrus clouds, the satellite data are still dominated by lower cloud level reflectance and, in particular, emittance. Consequently, Pavolonis cloud phase is not a top layer estimate in such cases. For study area AFR, we also found situations where the NN cloud mask, which was trained with CALIOP data, correctly identifies thin high cirrus as cloud over ocean but the cloud type algorithm failed to identify its ice phase. One potential improvement </w:t>
      </w:r>
      <w:r w:rsidRPr="00604863">
        <w:rPr>
          <w:rFonts w:ascii="Courier New" w:hAnsi="Courier New" w:cs="Courier New"/>
        </w:rPr>
        <w:lastRenderedPageBreak/>
        <w:t xml:space="preserve">would be to use the NN to </w:t>
      </w:r>
      <w:del w:id="577" w:author="Adam Povey" w:date="2017-04-25T14:54:00Z">
        <w:r w:rsidRPr="00604863" w:rsidDel="00B51491">
          <w:rPr>
            <w:rFonts w:ascii="Courier New" w:hAnsi="Courier New" w:cs="Courier New"/>
          </w:rPr>
          <w:delText xml:space="preserve">also </w:delText>
        </w:r>
      </w:del>
      <w:r w:rsidRPr="00604863">
        <w:rPr>
          <w:rFonts w:ascii="Courier New" w:hAnsi="Courier New" w:cs="Courier New"/>
        </w:rPr>
        <w:t>provide an estimate of cloud phase. Initial tests indicated that this approach would indeed improve the (global) agreement with Calipso (\</w:t>
      </w:r>
      <w:proofErr w:type="spellStart"/>
      <w:r w:rsidRPr="00604863">
        <w:rPr>
          <w:rFonts w:ascii="Courier New" w:hAnsi="Courier New" w:cs="Courier New"/>
        </w:rPr>
        <w:t>textcolor</w:t>
      </w:r>
      <w:proofErr w:type="spellEnd"/>
      <w:r w:rsidRPr="00604863">
        <w:rPr>
          <w:rFonts w:ascii="Courier New" w:hAnsi="Courier New" w:cs="Courier New"/>
        </w:rPr>
        <w:t>{red}{cite Stefan or run tests}), which is to be expected, as the NN is trained with Calipso data. However, no estimate of cloud type would be provided.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Calipso data are considered to be the current benchmark of cloud detection, vertical structure, and phase \</w:t>
      </w:r>
      <w:proofErr w:type="spellStart"/>
      <w:r w:rsidRPr="00604863">
        <w:rPr>
          <w:rFonts w:ascii="Courier New" w:hAnsi="Courier New" w:cs="Courier New"/>
        </w:rPr>
        <w:t>citep</w:t>
      </w:r>
      <w:proofErr w:type="spellEnd"/>
      <w:r w:rsidRPr="00604863">
        <w:rPr>
          <w:rFonts w:ascii="Courier New" w:hAnsi="Courier New" w:cs="Courier New"/>
        </w:rPr>
        <w:t>{Winker09,Karlsson13,Holz08}, and are -- except for the cloud mask -- a source of validation with absolute independence from CC4CL. The main limitation of CALIOP though is its nadir-only view, so that global coverage is very limited. Also, the instrument is only able to probe the full geometrical depth of clouds whose total optical thickness is not larger than probably 3--5 \</w:t>
      </w:r>
      <w:proofErr w:type="spellStart"/>
      <w:r w:rsidRPr="00604863">
        <w:rPr>
          <w:rFonts w:ascii="Courier New" w:hAnsi="Courier New" w:cs="Courier New"/>
        </w:rPr>
        <w:t>citep</w:t>
      </w:r>
      <w:proofErr w:type="spellEnd"/>
      <w:r w:rsidRPr="00604863">
        <w:rPr>
          <w:rFonts w:ascii="Courier New" w:hAnsi="Courier New" w:cs="Courier New"/>
        </w:rPr>
        <w:t xml:space="preserve">{Karlsson13}. We found no clear relationship between CC4CL CTP uncertainty and the difference between CC4CL CTP and Calipso CTP (data not shown). This suggests that the AVHRR heritage channels provide independent information on cloud vertical structure that is not clearly related to </w:t>
      </w:r>
      <w:proofErr w:type="spellStart"/>
      <w:r w:rsidRPr="00604863">
        <w:rPr>
          <w:rFonts w:ascii="Courier New" w:hAnsi="Courier New" w:cs="Courier New"/>
        </w:rPr>
        <w:t>Calipso's</w:t>
      </w:r>
      <w:proofErr w:type="spellEnd"/>
      <w:r w:rsidRPr="00604863">
        <w:rPr>
          <w:rFonts w:ascii="Courier New" w:hAnsi="Courier New" w:cs="Courier New"/>
        </w:rPr>
        <w:t xml:space="preserve"> CTP estimates. Retrieval uncertainty is driven by background and forward model error as well as the mixed-signal satellite radiances rather than by the complex, real vertical cloud structure.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\conclusions\label{conclusions}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w:t>
      </w:r>
      <w:ins w:id="578" w:author="Adam Povey" w:date="2017-04-25T14:54:00Z">
        <w:r w:rsidR="00B51491">
          <w:rPr>
            <w:rFonts w:ascii="Courier New" w:hAnsi="Courier New" w:cs="Courier New"/>
          </w:rPr>
          <w:t xml:space="preserve">have </w:t>
        </w:r>
      </w:ins>
      <w:r w:rsidRPr="00604863">
        <w:rPr>
          <w:rFonts w:ascii="Courier New" w:hAnsi="Courier New" w:cs="Courier New"/>
        </w:rPr>
        <w:t>show</w:t>
      </w:r>
      <w:ins w:id="579" w:author="Adam Povey" w:date="2017-04-25T14:54:00Z">
        <w:r w:rsidR="00B51491">
          <w:rPr>
            <w:rFonts w:ascii="Courier New" w:hAnsi="Courier New" w:cs="Courier New"/>
          </w:rPr>
          <w:t>n</w:t>
        </w:r>
      </w:ins>
      <w:r w:rsidRPr="00604863">
        <w:rPr>
          <w:rFonts w:ascii="Courier New" w:hAnsi="Courier New" w:cs="Courier New"/>
        </w:rPr>
        <w:t xml:space="preserve"> that CC4CL is a robust and flexible framework for producing cloud products from passive satellite sensor data. Differences between retrieval values for collocated satellite data are </w:t>
      </w:r>
      <w:commentRangeStart w:id="580"/>
      <w:r w:rsidRPr="00604863">
        <w:rPr>
          <w:rFonts w:ascii="Courier New" w:hAnsi="Courier New" w:cs="Courier New"/>
        </w:rPr>
        <w:t>negligible</w:t>
      </w:r>
      <w:commentRangeEnd w:id="580"/>
      <w:r w:rsidR="00B51491">
        <w:rPr>
          <w:rStyle w:val="Kommentarzeichen"/>
          <w:rFonts w:asciiTheme="minorHAnsi" w:hAnsiTheme="minorHAnsi"/>
        </w:rPr>
        <w:commentReference w:id="580"/>
      </w:r>
      <w:r w:rsidRPr="00604863">
        <w:rPr>
          <w:rFonts w:ascii="Courier New" w:hAnsi="Courier New" w:cs="Courier New"/>
        </w:rPr>
        <w:t xml:space="preserve"> for AVHRR, MODIS, and AATSR.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provide climatologies (AVHRR) as well as highly resolved snap-shots for selected regions (e.g. Europe, MODIS). The complete sensor set of CC4CL data forms a unique, coherent, long-term, multi-instrument cloud property product that exploits synergic capabilities of several EO missions. Compared to single sensor retrievals, CC4CL data are improved in terms of accuracy and spatiotemporal sampling.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explicitly quantifies retrieval uncertainties according to rules of error propagation and optimal estimation theory. These uncertainties are a valuable source for model validation, data assimilation, climate studies, or retrieval diagnosis. Neural network cloud mask uncertainty is a novel feature that enables the user to assess product quality and to create individualized cloud masks.  %to build cloud masks that meet individual requirements.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find that CC4CL is limited by weaknesses that are common to passive sensor cloud product retrievals. In general, an initial validation with CALIOP data shows that </w:t>
      </w:r>
      <w:ins w:id="581" w:author="Adam Povey" w:date="2017-04-25T14:55:00Z">
        <w:r w:rsidR="00F207BA">
          <w:rPr>
            <w:rFonts w:ascii="Courier New" w:hAnsi="Courier New" w:cs="Courier New"/>
          </w:rPr>
          <w:t xml:space="preserve">the </w:t>
        </w:r>
      </w:ins>
      <w:r w:rsidRPr="00604863">
        <w:rPr>
          <w:rFonts w:ascii="Courier New" w:hAnsi="Courier New" w:cs="Courier New"/>
        </w:rPr>
        <w:t>CTH of optically thin clouds is underestimated. In case of multi-layer clouds, the retrieved CTH is then rather a mix</w:t>
      </w:r>
      <w:ins w:id="582" w:author="Adam Povey" w:date="2017-04-25T14:55:00Z">
        <w:r w:rsidR="00F207BA">
          <w:rPr>
            <w:rFonts w:ascii="Courier New" w:hAnsi="Courier New" w:cs="Courier New"/>
          </w:rPr>
          <w:t>ture</w:t>
        </w:r>
      </w:ins>
      <w:del w:id="583" w:author="Adam Povey" w:date="2017-04-25T14:55:00Z">
        <w:r w:rsidRPr="00604863" w:rsidDel="00F207BA">
          <w:rPr>
            <w:rFonts w:ascii="Courier New" w:hAnsi="Courier New" w:cs="Courier New"/>
          </w:rPr>
          <w:delText xml:space="preserve"> product</w:delText>
        </w:r>
      </w:del>
      <w:r w:rsidRPr="00604863">
        <w:rPr>
          <w:rFonts w:ascii="Courier New" w:hAnsi="Courier New" w:cs="Courier New"/>
        </w:rPr>
        <w:t xml:space="preserve"> of all radiatively contributing cloud layers. The AVHRR heritage channels do not provide sufficient physical information that would allow for detailed retrievals of cloud vertical structure. Moreover, the forward cloud model is structurally incomplete, as it assumes a </w:t>
      </w:r>
      <w:del w:id="584" w:author="Adam Povey" w:date="2017-04-25T14:56:00Z">
        <w:r w:rsidRPr="00604863" w:rsidDel="00F207BA">
          <w:rPr>
            <w:rFonts w:ascii="Courier New" w:hAnsi="Courier New" w:cs="Courier New"/>
          </w:rPr>
          <w:delText xml:space="preserve">single </w:delText>
        </w:r>
      </w:del>
      <w:ins w:id="585" w:author="Adam Povey" w:date="2017-04-25T14:56:00Z">
        <w:r w:rsidR="00F207BA" w:rsidRPr="00604863">
          <w:rPr>
            <w:rFonts w:ascii="Courier New" w:hAnsi="Courier New" w:cs="Courier New"/>
          </w:rPr>
          <w:t>single</w:t>
        </w:r>
        <w:r w:rsidR="00F207BA">
          <w:rPr>
            <w:rFonts w:ascii="Courier New" w:hAnsi="Courier New" w:cs="Courier New"/>
          </w:rPr>
          <w:t>-</w:t>
        </w:r>
      </w:ins>
      <w:r w:rsidRPr="00604863">
        <w:rPr>
          <w:rFonts w:ascii="Courier New" w:hAnsi="Courier New" w:cs="Courier New"/>
        </w:rPr>
        <w:t xml:space="preserve">plane cloud layer. A multi-layer cloud property retrieval has been added to CC4CL, </w:t>
      </w:r>
      <w:del w:id="586" w:author="Adam Povey" w:date="2017-04-25T14:56:00Z">
        <w:r w:rsidRPr="00604863" w:rsidDel="00F207BA">
          <w:rPr>
            <w:rFonts w:ascii="Courier New" w:hAnsi="Courier New" w:cs="Courier New"/>
          </w:rPr>
          <w:delText>which however</w:delText>
        </w:r>
      </w:del>
      <w:ins w:id="587" w:author="Adam Povey" w:date="2017-04-25T14:56:00Z">
        <w:r w:rsidR="00F207BA">
          <w:rPr>
            <w:rFonts w:ascii="Courier New" w:hAnsi="Courier New" w:cs="Courier New"/>
          </w:rPr>
          <w:t>but</w:t>
        </w:r>
      </w:ins>
      <w:r w:rsidRPr="00604863">
        <w:rPr>
          <w:rFonts w:ascii="Courier New" w:hAnsi="Courier New" w:cs="Courier New"/>
        </w:rPr>
        <w:t xml:space="preserve"> is only applicable to MODIS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To account for CTH underestimation, we implemented a correction for CTH that assumes that passive sensor data see beyond the top into the clouds up to a penetration depth of $</w:t>
      </w:r>
      <w:del w:id="588" w:author="Adam Povey" w:date="2017-04-25T12:28:00Z">
        <w:r w:rsidRPr="00604863" w:rsidDel="00C466F2">
          <w:rPr>
            <w:rFonts w:ascii="Courier New" w:hAnsi="Courier New" w:cs="Courier New"/>
          </w:rPr>
          <w:delText>\approx</w:delText>
        </w:r>
      </w:del>
      <w:ins w:id="589" w:author="Adam Povey" w:date="2017-04-25T12:28:00Z">
        <w:r w:rsidR="00C466F2">
          <w:rPr>
            <w:rFonts w:ascii="Courier New" w:hAnsi="Courier New" w:cs="Courier New"/>
          </w:rPr>
          <w:t>\sim</w:t>
        </w:r>
      </w:ins>
      <w:r w:rsidRPr="00604863">
        <w:rPr>
          <w:rFonts w:ascii="Courier New" w:hAnsi="Courier New" w:cs="Courier New"/>
        </w:rPr>
        <w:t xml:space="preserve">$ 1 optical depth. Corrected cloud top values are stored as separate variables within CC4CL output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Similarly, we find that the cloud phase estimate is only accurate for optimal retrieval conditions (optically thick top clouds). For a next reprocessing of the </w:t>
      </w:r>
      <w:del w:id="590" w:author="Adam Povey" w:date="2017-04-25T14:56:00Z">
        <w:r w:rsidRPr="00604863" w:rsidDel="00F207BA">
          <w:rPr>
            <w:rFonts w:ascii="Courier New" w:hAnsi="Courier New" w:cs="Courier New"/>
          </w:rPr>
          <w:delText xml:space="preserve">entire </w:delText>
        </w:r>
      </w:del>
      <w:r w:rsidRPr="00604863">
        <w:rPr>
          <w:rFonts w:ascii="Courier New" w:hAnsi="Courier New" w:cs="Courier New"/>
        </w:rPr>
        <w:t>AVHRR data record, we replaced the \</w:t>
      </w:r>
      <w:proofErr w:type="spellStart"/>
      <w:r w:rsidRPr="00604863">
        <w:rPr>
          <w:rFonts w:ascii="Courier New" w:hAnsi="Courier New" w:cs="Courier New"/>
        </w:rPr>
        <w:t>citet</w:t>
      </w:r>
      <w:proofErr w:type="spellEnd"/>
      <w:r w:rsidRPr="00604863">
        <w:rPr>
          <w:rFonts w:ascii="Courier New" w:hAnsi="Courier New" w:cs="Courier New"/>
        </w:rPr>
        <w:t xml:space="preserve">{Pavolonis05} algorithm with a neural network cloud phase estimation with better performance scores.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Under optimal conditions for single layer cloud retrievals, CC4CL products show little sensitivity to sensor characteristics. Single layer, optically thick cloud retrievals are very accurate and precise when compared against CALIPSO (bias $&lt;$ 240 m), which emphasizes the maturity and robustness of CC4CL. We thus recommend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to be used for multi-annual studies of cloud parameters and more detailed assessments of regional patterns and diurnal variability.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\begin{acknowledgements}</w:t>
      </w:r>
    </w:p>
    <w:p w:rsidR="009418D7" w:rsidRPr="00604863" w:rsidRDefault="009418D7" w:rsidP="009418D7">
      <w:pPr>
        <w:pStyle w:val="NurText"/>
        <w:rPr>
          <w:rFonts w:ascii="Courier New" w:hAnsi="Courier New" w:cs="Courier New"/>
        </w:rPr>
      </w:pPr>
      <w:r w:rsidRPr="00604863">
        <w:rPr>
          <w:rFonts w:ascii="Courier New" w:hAnsi="Courier New" w:cs="Courier New"/>
        </w:rPr>
        <w:t>NASA kindly provided MODIS Collection 6 radiance data. ECMWF kindly provided support and assistance with their computing facilities for development and processing.</w:t>
      </w:r>
    </w:p>
    <w:p w:rsidR="009418D7" w:rsidRPr="00604863" w:rsidRDefault="009418D7" w:rsidP="009418D7">
      <w:pPr>
        <w:pStyle w:val="NurText"/>
        <w:rPr>
          <w:rFonts w:ascii="Courier New" w:hAnsi="Courier New" w:cs="Courier New"/>
        </w:rPr>
      </w:pPr>
      <w:r w:rsidRPr="00604863">
        <w:rPr>
          <w:rFonts w:ascii="Courier New" w:hAnsi="Courier New" w:cs="Courier New"/>
        </w:rPr>
        <w:t>This research/work was supported by the European Space Agency through the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project (contract No.: 4000109870/13/I-NB).</w:t>
      </w:r>
    </w:p>
    <w:p w:rsidR="009418D7" w:rsidRPr="00604863" w:rsidRDefault="009418D7" w:rsidP="009418D7">
      <w:pPr>
        <w:pStyle w:val="NurText"/>
        <w:rPr>
          <w:rFonts w:ascii="Courier New" w:hAnsi="Courier New" w:cs="Courier New"/>
        </w:rPr>
      </w:pPr>
      <w:r w:rsidRPr="00604863">
        <w:rPr>
          <w:rFonts w:ascii="Courier New" w:hAnsi="Courier New" w:cs="Courier New"/>
        </w:rPr>
        <w:t>\end{acknowledgements}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\appendix</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\section{ERA-Interim input fields}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w:t>
      </w:r>
      <w:proofErr w:type="spellStart"/>
      <w:r w:rsidRPr="00604863">
        <w:rPr>
          <w:rFonts w:ascii="Courier New" w:hAnsi="Courier New" w:cs="Courier New"/>
        </w:rPr>
        <w:t>ht</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\caption{ERA-Interim variables used within CC4CL. Variables marked with * are available at 0.1\</w:t>
      </w:r>
      <w:proofErr w:type="spellStart"/>
      <w:r w:rsidRPr="00604863">
        <w:rPr>
          <w:rFonts w:ascii="Courier New" w:hAnsi="Courier New" w:cs="Courier New"/>
        </w:rPr>
        <w:t>textdegree</w:t>
      </w:r>
      <w:proofErr w:type="spellEnd"/>
      <w:r w:rsidRPr="00604863">
        <w:rPr>
          <w:rFonts w:ascii="Courier New" w:hAnsi="Courier New" w:cs="Courier New"/>
        </w:rPr>
        <w:t xml:space="preserve"> spatial resolution, all others default to 0.72\</w:t>
      </w:r>
      <w:proofErr w:type="spellStart"/>
      <w:r w:rsidRPr="00604863">
        <w:rPr>
          <w:rFonts w:ascii="Courier New" w:hAnsi="Courier New" w:cs="Courier New"/>
        </w:rPr>
        <w:t>textdegree</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\begin{tabular}{p{3.8cm}|</w:t>
      </w:r>
      <w:proofErr w:type="spellStart"/>
      <w:r w:rsidRPr="00604863">
        <w:rPr>
          <w:rFonts w:ascii="Courier New" w:hAnsi="Courier New" w:cs="Courier New"/>
        </w:rPr>
        <w:t>l|r|p</w:t>
      </w:r>
      <w:proofErr w:type="spellEnd"/>
      <w:r w:rsidRPr="00604863">
        <w:rPr>
          <w:rFonts w:ascii="Courier New" w:hAnsi="Courier New" w:cs="Courier New"/>
        </w:rPr>
        <w:t>{1.5cm}}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ID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\multicolumn{4}{c}{profile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Geopotential &amp; Z &amp; 129 &amp; m$^2$ s$^{-2}$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Temperature  &amp; T &amp; 130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Specific humidity &amp; Q &amp; 133 &amp; kg kg$^{-1}$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Log. surface pressure &amp; LNSP &amp; 152 &amp; Pa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Ozone mass mixing ratio &amp; O3 &amp; 203 &amp; kg kg$^{-1}$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\multicolumn{4}{c}{surface and single level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Sea-ice cover* &amp; CI &amp; 31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albedo &amp; ASN &amp; 32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 surface temperature &amp; SSTK &amp; 34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Total column water vapour &amp; TCWV &amp; 137 &amp; kg m$^{-2}$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depth* &amp; SD &amp; 141 &amp; m of water equivalent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U10M &amp; 165 &amp; m s$^{-1}$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V10M &amp; 166 &amp; m s$^{-1}$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metre temperature &amp; T2M &amp; 167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Land/sea mask &amp; LSM &amp; 172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Skin temperature* &amp; SKT &amp; 235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tab:ERA-Interim</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\section{Full list of variables in CC4CL Level-2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w:t>
      </w:r>
      <w:proofErr w:type="spellStart"/>
      <w:r w:rsidRPr="00604863">
        <w:rPr>
          <w:rFonts w:ascii="Courier New" w:hAnsi="Courier New" w:cs="Courier New"/>
        </w:rPr>
        <w:t>ht</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\caption{CC4CL L2 output variables. NN = neural network.}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variable name &amp; abbrev.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latitude &amp; </w:t>
      </w:r>
      <w:proofErr w:type="spellStart"/>
      <w:r w:rsidRPr="00604863">
        <w:rPr>
          <w:rFonts w:ascii="Courier New" w:hAnsi="Courier New" w:cs="Courier New"/>
        </w:rPr>
        <w:t>lat</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longitude &amp; </w:t>
      </w:r>
      <w:proofErr w:type="spellStart"/>
      <w:r w:rsidRPr="00604863">
        <w:rPr>
          <w:rFonts w:ascii="Courier New" w:hAnsi="Courier New" w:cs="Courier New"/>
        </w:rPr>
        <w:t>lon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solar zenith &amp; </w:t>
      </w:r>
      <w:proofErr w:type="spellStart"/>
      <w:r w:rsidRPr="00604863">
        <w:rPr>
          <w:rFonts w:ascii="Courier New" w:hAnsi="Courier New" w:cs="Courier New"/>
        </w:rPr>
        <w:t>solzen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satellite zenith &amp; </w:t>
      </w:r>
      <w:proofErr w:type="spellStart"/>
      <w:r w:rsidRPr="00604863">
        <w:rPr>
          <w:rFonts w:ascii="Courier New" w:hAnsi="Courier New" w:cs="Courier New"/>
        </w:rPr>
        <w:t>satzen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relative azimuth &amp; </w:t>
      </w:r>
      <w:proofErr w:type="spellStart"/>
      <w:r w:rsidRPr="00604863">
        <w:rPr>
          <w:rFonts w:ascii="Courier New" w:hAnsi="Courier New" w:cs="Courier New"/>
        </w:rPr>
        <w:t>relaz</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pressure &amp; </w:t>
      </w:r>
      <w:proofErr w:type="spellStart"/>
      <w:r w:rsidRPr="00604863">
        <w:rPr>
          <w:rFonts w:ascii="Courier New" w:hAnsi="Courier New" w:cs="Courier New"/>
        </w:rPr>
        <w:t>ctp</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height &amp; </w:t>
      </w:r>
      <w:proofErr w:type="spellStart"/>
      <w:r w:rsidRPr="00604863">
        <w:rPr>
          <w:rFonts w:ascii="Courier New" w:hAnsi="Courier New" w:cs="Courier New"/>
        </w:rPr>
        <w:t>cth</w:t>
      </w:r>
      <w:proofErr w:type="spellEnd"/>
      <w:r w:rsidRPr="00604863">
        <w:rPr>
          <w:rFonts w:ascii="Courier New" w:hAnsi="Courier New" w:cs="Courier New"/>
        </w:rPr>
        <w:t xml:space="preserve"> &amp; </w:t>
      </w:r>
      <w:proofErr w:type="spellStart"/>
      <w:r w:rsidRPr="00604863">
        <w:rPr>
          <w:rFonts w:ascii="Courier New" w:hAnsi="Courier New" w:cs="Courier New"/>
        </w:rPr>
        <w:t>kilometer</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top temperature &amp; </w:t>
      </w:r>
      <w:proofErr w:type="spellStart"/>
      <w:r w:rsidRPr="00604863">
        <w:rPr>
          <w:rFonts w:ascii="Courier New" w:hAnsi="Courier New" w:cs="Courier New"/>
        </w:rPr>
        <w:t>ctt</w:t>
      </w:r>
      <w:proofErr w:type="spellEnd"/>
      <w:r w:rsidRPr="00604863">
        <w:rPr>
          <w:rFonts w:ascii="Courier New" w:hAnsi="Courier New" w:cs="Courier New"/>
        </w:rPr>
        <w:t xml:space="preserve">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liquid water path &amp; </w:t>
      </w:r>
      <w:proofErr w:type="spellStart"/>
      <w:r w:rsidRPr="00604863">
        <w:rPr>
          <w:rFonts w:ascii="Courier New" w:hAnsi="Courier New" w:cs="Courier New"/>
        </w:rPr>
        <w:t>cwp</w:t>
      </w:r>
      <w:proofErr w:type="spellEnd"/>
      <w:r w:rsidRPr="00604863">
        <w:rPr>
          <w:rFonts w:ascii="Courier New" w:hAnsi="Courier New" w:cs="Courier New"/>
        </w:rPr>
        <w:t xml:space="preserve"> &amp; g/m$^2$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radius &amp; </w:t>
      </w:r>
      <w:proofErr w:type="spellStart"/>
      <w:r w:rsidRPr="00604863">
        <w:rPr>
          <w:rFonts w:ascii="Courier New" w:hAnsi="Courier New" w:cs="Courier New"/>
        </w:rPr>
        <w:t>cer</w:t>
      </w:r>
      <w:proofErr w:type="spellEnd"/>
      <w:r w:rsidRPr="00604863">
        <w:rPr>
          <w:rFonts w:ascii="Courier New" w:hAnsi="Courier New" w:cs="Courier New"/>
        </w:rPr>
        <w:t xml:space="preserve"> &amp; </w:t>
      </w:r>
      <w:proofErr w:type="spellStart"/>
      <w:r w:rsidRPr="00604863">
        <w:rPr>
          <w:rFonts w:ascii="Courier New" w:hAnsi="Courier New" w:cs="Courier New"/>
        </w:rPr>
        <w:t>micrometer</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&amp; cot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optical thickness &amp; </w:t>
      </w:r>
      <w:proofErr w:type="spellStart"/>
      <w:r w:rsidRPr="00604863">
        <w:rPr>
          <w:rFonts w:ascii="Courier New" w:hAnsi="Courier New" w:cs="Courier New"/>
        </w:rPr>
        <w:t>cccot</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albedo &amp; </w:t>
      </w:r>
      <w:proofErr w:type="spellStart"/>
      <w:r w:rsidRPr="00604863">
        <w:rPr>
          <w:rFonts w:ascii="Courier New" w:hAnsi="Courier New" w:cs="Courier New"/>
        </w:rPr>
        <w:t>cla</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effective emissivity &amp; cee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fraction &amp; cc\</w:t>
      </w:r>
      <w:proofErr w:type="spellStart"/>
      <w:r w:rsidRPr="00604863">
        <w:rPr>
          <w:rFonts w:ascii="Courier New" w:hAnsi="Courier New" w:cs="Courier New"/>
        </w:rPr>
        <w:t>textunderscore</w:t>
      </w:r>
      <w:proofErr w:type="spellEnd"/>
      <w:r w:rsidRPr="00604863">
        <w:rPr>
          <w:rFonts w:ascii="Courier New" w:hAnsi="Courier New" w:cs="Courier New"/>
        </w:rPr>
        <w:t xml:space="preserve"> total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mask &amp; </w:t>
      </w:r>
      <w:proofErr w:type="spellStart"/>
      <w:r w:rsidRPr="00604863">
        <w:rPr>
          <w:rFonts w:ascii="Courier New" w:hAnsi="Courier New" w:cs="Courier New"/>
        </w:rPr>
        <w:t>cldmask</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phase flag &amp; </w:t>
      </w:r>
      <w:proofErr w:type="spellStart"/>
      <w:r w:rsidRPr="00604863">
        <w:rPr>
          <w:rFonts w:ascii="Courier New" w:hAnsi="Courier New" w:cs="Courier New"/>
        </w:rPr>
        <w:t>phflag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Pavolonis cloud type &amp; </w:t>
      </w:r>
      <w:proofErr w:type="spellStart"/>
      <w:r w:rsidRPr="00604863">
        <w:rPr>
          <w:rFonts w:ascii="Courier New" w:hAnsi="Courier New" w:cs="Courier New"/>
        </w:rPr>
        <w:t>cldtype</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retrieval convergence flag &amp; conv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number of retrieval iterations &amp; </w:t>
      </w:r>
      <w:proofErr w:type="spellStart"/>
      <w:r w:rsidRPr="00604863">
        <w:rPr>
          <w:rFonts w:ascii="Courier New" w:hAnsi="Courier New" w:cs="Courier New"/>
        </w:rPr>
        <w:t>niter</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 priori cost at solution &amp; </w:t>
      </w:r>
      <w:proofErr w:type="spellStart"/>
      <w:r w:rsidRPr="00604863">
        <w:rPr>
          <w:rFonts w:ascii="Courier New" w:hAnsi="Courier New" w:cs="Courier New"/>
        </w:rPr>
        <w:t>costja</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measurement cost at solution &amp; </w:t>
      </w:r>
      <w:proofErr w:type="spellStart"/>
      <w:r w:rsidRPr="00604863">
        <w:rPr>
          <w:rFonts w:ascii="Courier New" w:hAnsi="Courier New" w:cs="Courier New"/>
        </w:rPr>
        <w:t>costjm</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quality control flag &amp; </w:t>
      </w:r>
      <w:proofErr w:type="spellStart"/>
      <w:r w:rsidRPr="00604863">
        <w:rPr>
          <w:rFonts w:ascii="Courier New" w:hAnsi="Courier New" w:cs="Courier New"/>
        </w:rPr>
        <w:t>qcflag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land/sea flag &amp; </w:t>
      </w:r>
      <w:proofErr w:type="spellStart"/>
      <w:r w:rsidRPr="00604863">
        <w:rPr>
          <w:rFonts w:ascii="Courier New" w:hAnsi="Courier New" w:cs="Courier New"/>
        </w:rPr>
        <w:t>lsflag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snow/ice mask &amp; </w:t>
      </w:r>
      <w:proofErr w:type="spellStart"/>
      <w:r w:rsidRPr="00604863">
        <w:rPr>
          <w:rFonts w:ascii="Courier New" w:hAnsi="Courier New" w:cs="Courier New"/>
        </w:rPr>
        <w:t>siflag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illumination flag &amp; </w:t>
      </w:r>
      <w:proofErr w:type="spellStart"/>
      <w:r w:rsidRPr="00604863">
        <w:rPr>
          <w:rFonts w:ascii="Courier New" w:hAnsi="Courier New" w:cs="Courier New"/>
        </w:rPr>
        <w:t>ilflag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surface temperature &amp; </w:t>
      </w:r>
      <w:proofErr w:type="spellStart"/>
      <w:r w:rsidRPr="00604863">
        <w:rPr>
          <w:rFonts w:ascii="Courier New" w:hAnsi="Courier New" w:cs="Courier New"/>
        </w:rPr>
        <w:t>stemp</w:t>
      </w:r>
      <w:proofErr w:type="spellEnd"/>
      <w:r w:rsidRPr="00604863">
        <w:rPr>
          <w:rFonts w:ascii="Courier New" w:hAnsi="Courier New" w:cs="Courier New"/>
        </w:rPr>
        <w:t xml:space="preserve">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cloud optical thickness a priori &amp; cot\</w:t>
      </w:r>
      <w:proofErr w:type="spellStart"/>
      <w:r w:rsidRPr="00604863">
        <w:rPr>
          <w:rFonts w:ascii="Courier New" w:hAnsi="Courier New" w:cs="Courier New"/>
        </w:rPr>
        <w:t>textunderscore</w:t>
      </w:r>
      <w:proofErr w:type="spellEnd"/>
      <w:r w:rsidRPr="00604863">
        <w:rPr>
          <w:rFonts w:ascii="Courier New" w:hAnsi="Courier New" w:cs="Courier New"/>
        </w:rPr>
        <w:t xml:space="preserve"> </w:t>
      </w:r>
      <w:proofErr w:type="spellStart"/>
      <w:r w:rsidRPr="00604863">
        <w:rPr>
          <w:rFonts w:ascii="Courier New" w:hAnsi="Courier New" w:cs="Courier New"/>
        </w:rPr>
        <w:t>ap</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\label{tab:L2_variables_appendix}</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sectPr w:rsidR="009418D7" w:rsidRPr="00604863" w:rsidSect="008A550F">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Povey" w:date="2017-04-25T14:56:00Z" w:initials="ACP">
    <w:p w:rsidR="002B2D69" w:rsidRDefault="002B2D69">
      <w:pPr>
        <w:pStyle w:val="Kommentartext"/>
      </w:pPr>
      <w:r>
        <w:t>I</w:t>
      </w:r>
      <w:r>
        <w:rPr>
          <w:rStyle w:val="Kommentarzeichen"/>
        </w:rPr>
        <w:annotationRef/>
      </w:r>
      <w:r>
        <w:t xml:space="preserve"> thought it was Community Code for Climate (the Phase 2 proposal calls it Community optimal estimation cloud retrieval for climate, which is horrid).</w:t>
      </w:r>
    </w:p>
  </w:comment>
  <w:comment w:id="5" w:author="Adam Povey" w:date="2017-04-25T14:56:00Z" w:initials="ACP">
    <w:p w:rsidR="002B2D69" w:rsidRDefault="002B2D69">
      <w:pPr>
        <w:pStyle w:val="Kommentartext"/>
      </w:pPr>
      <w:r>
        <w:rPr>
          <w:rStyle w:val="Kommentarzeichen"/>
        </w:rPr>
        <w:annotationRef/>
      </w:r>
      <w:r>
        <w:t>That’s what novel means.</w:t>
      </w:r>
    </w:p>
  </w:comment>
  <w:comment w:id="17" w:author="Adam Povey" w:date="2017-04-25T14:56:00Z" w:initials="ACP">
    <w:p w:rsidR="002B2D69" w:rsidRDefault="002B2D69">
      <w:pPr>
        <w:pStyle w:val="Kommentartext"/>
      </w:pPr>
      <w:r>
        <w:rPr>
          <w:rStyle w:val="Kommentarzeichen"/>
        </w:rPr>
        <w:annotationRef/>
      </w:r>
      <w:r>
        <w:t xml:space="preserve">It definitely </w:t>
      </w:r>
      <w:proofErr w:type="spellStart"/>
      <w:r>
        <w:t>ain’t</w:t>
      </w:r>
      <w:proofErr w:type="spellEnd"/>
      <w:r>
        <w:t xml:space="preserve"> comprehensive. That would need to be *much* longer</w:t>
      </w:r>
    </w:p>
  </w:comment>
  <w:comment w:id="25" w:author="Adam Povey" w:date="2017-04-25T14:56:00Z" w:initials="ACP">
    <w:p w:rsidR="002B2D69" w:rsidRDefault="002B2D69">
      <w:pPr>
        <w:pStyle w:val="Kommentartext"/>
      </w:pPr>
      <w:r>
        <w:rPr>
          <w:rStyle w:val="Kommentarzeichen"/>
        </w:rPr>
        <w:annotationRef/>
      </w:r>
      <w:r>
        <w:t>I’d mention what we’re good at before outlining our failures. The reader needs to think we do something useful!</w:t>
      </w:r>
    </w:p>
  </w:comment>
  <w:comment w:id="47" w:author="Adam Povey" w:date="2017-04-25T14:56:00Z" w:initials="ACP">
    <w:p w:rsidR="002B2D69" w:rsidRDefault="002B2D69">
      <w:pPr>
        <w:pStyle w:val="Kommentartext"/>
      </w:pPr>
      <w:r>
        <w:rPr>
          <w:rStyle w:val="Kommentarzeichen"/>
        </w:rPr>
        <w:annotationRef/>
      </w:r>
      <w:r>
        <w:t>This is physically impossible. Atmospheric windows are defined by gas spectra and clouds don’t affect them. Clouds radiative effects are important in the window regions because nothing else is affecting radiation there.</w:t>
      </w:r>
    </w:p>
  </w:comment>
  <w:comment w:id="55" w:author="Adam Povey" w:date="2017-04-25T14:56:00Z" w:initials="ACP">
    <w:p w:rsidR="002B2D69" w:rsidRDefault="002B2D69">
      <w:pPr>
        <w:pStyle w:val="Kommentartext"/>
      </w:pPr>
      <w:r>
        <w:rPr>
          <w:rStyle w:val="Kommentarzeichen"/>
        </w:rPr>
        <w:annotationRef/>
      </w:r>
      <w:r>
        <w:t>I wasn’t aware of this point being doubted (at the moment, anyway).</w:t>
      </w:r>
    </w:p>
  </w:comment>
  <w:comment w:id="62" w:author="Adam Povey" w:date="2017-04-25T14:56:00Z" w:initials="ACP">
    <w:p w:rsidR="002B2D69" w:rsidRDefault="002B2D69">
      <w:pPr>
        <w:pStyle w:val="Kommentartext"/>
      </w:pPr>
      <w:r>
        <w:rPr>
          <w:rStyle w:val="Kommentarzeichen"/>
        </w:rPr>
        <w:annotationRef/>
      </w:r>
      <w:r>
        <w:t>The difference between physical and radiative cloud top is important, but won’t be familiar to many readers. It needs a careful explanation and the best place for that is in Sec. 4.3.</w:t>
      </w:r>
    </w:p>
  </w:comment>
  <w:comment w:id="58" w:author="Adam Povey" w:date="2017-04-25T14:56:00Z" w:initials="ACP">
    <w:p w:rsidR="002B2D69" w:rsidRDefault="002B2D69">
      <w:pPr>
        <w:pStyle w:val="Kommentartext"/>
      </w:pPr>
      <w:r>
        <w:rPr>
          <w:rStyle w:val="Kommentarzeichen"/>
        </w:rPr>
        <w:annotationRef/>
      </w:r>
      <w:r>
        <w:t>This is the wrong place for these details. Tell them what we do well before we point out our failures. This should be moved to much later in the intro.</w:t>
      </w:r>
    </w:p>
  </w:comment>
  <w:comment w:id="84" w:author="Adam Povey" w:date="2017-04-25T14:56:00Z" w:initials="ACP">
    <w:p w:rsidR="002B2D69" w:rsidRDefault="002B2D69">
      <w:pPr>
        <w:pStyle w:val="Kommentartext"/>
      </w:pPr>
      <w:r>
        <w:rPr>
          <w:rStyle w:val="Kommentarzeichen"/>
        </w:rPr>
        <w:annotationRef/>
      </w:r>
      <w:r>
        <w:t>Exactly what cost do you mean? Financially, satellites are quite expensive.</w:t>
      </w:r>
    </w:p>
  </w:comment>
  <w:comment w:id="128" w:author="Adam Povey" w:date="2017-04-25T14:56:00Z" w:initials="ACP">
    <w:p w:rsidR="002B2D69" w:rsidRDefault="002B2D69">
      <w:pPr>
        <w:pStyle w:val="Kommentartext"/>
      </w:pPr>
      <w:r>
        <w:rPr>
          <w:rStyle w:val="Kommentarzeichen"/>
        </w:rPr>
        <w:annotationRef/>
      </w:r>
      <w:r>
        <w:t xml:space="preserve">Again, this need to be explained as it isn’t necessarily a bad thing. It’s only a problem when validating against </w:t>
      </w:r>
      <w:proofErr w:type="spellStart"/>
      <w:r>
        <w:t>lidar</w:t>
      </w:r>
      <w:proofErr w:type="spellEnd"/>
      <w:r>
        <w:t xml:space="preserve"> or flying.</w:t>
      </w:r>
    </w:p>
  </w:comment>
  <w:comment w:id="132" w:author="Adam Povey" w:date="2017-04-25T14:56:00Z" w:initials="ACP">
    <w:p w:rsidR="002B2D69" w:rsidRPr="00EA6FBA" w:rsidRDefault="002B2D69">
      <w:pPr>
        <w:pStyle w:val="Kommentartext"/>
      </w:pPr>
      <w:r>
        <w:rPr>
          <w:rStyle w:val="Kommentarzeichen"/>
        </w:rPr>
        <w:annotationRef/>
      </w:r>
      <w:r>
        <w:t>Never heard this word before. I defer to whatever Greg calls it.</w:t>
      </w:r>
    </w:p>
  </w:comment>
  <w:comment w:id="137" w:author="Adam Povey" w:date="2017-04-25T14:56:00Z" w:initials="ACP">
    <w:p w:rsidR="002B2D69" w:rsidRDefault="002B2D69">
      <w:pPr>
        <w:pStyle w:val="Kommentartext"/>
      </w:pPr>
      <w:r>
        <w:rPr>
          <w:rStyle w:val="Kommentarzeichen"/>
        </w:rPr>
        <w:annotationRef/>
      </w:r>
      <w:r>
        <w:t>Only use best if you’ve defined the metric by which we are judging it.</w:t>
      </w:r>
    </w:p>
  </w:comment>
  <w:comment w:id="129" w:author="Adam Povey" w:date="2017-04-25T14:56:00Z" w:initials="ACP">
    <w:p w:rsidR="002B2D69" w:rsidRDefault="002B2D69">
      <w:pPr>
        <w:pStyle w:val="Kommentartext"/>
      </w:pPr>
      <w:r>
        <w:rPr>
          <w:rStyle w:val="Kommentarzeichen"/>
        </w:rPr>
        <w:annotationRef/>
      </w:r>
      <w:r>
        <w:t>This paragraph would be better in section 4, providing context to our validation results.</w:t>
      </w:r>
    </w:p>
  </w:comment>
  <w:comment w:id="168" w:author="Adam Povey" w:date="2017-04-25T14:56:00Z" w:initials="ACP">
    <w:p w:rsidR="002B2D69" w:rsidRDefault="002B2D69">
      <w:pPr>
        <w:pStyle w:val="Kommentartext"/>
      </w:pPr>
      <w:r>
        <w:rPr>
          <w:rStyle w:val="Kommentarzeichen"/>
        </w:rPr>
        <w:annotationRef/>
      </w:r>
      <w:r>
        <w:t>Does this need to be here in addition to the Acknowledgements?</w:t>
      </w:r>
    </w:p>
  </w:comment>
  <w:comment w:id="182" w:author="Adam Povey" w:date="2017-04-25T14:56:00Z" w:initials="ACP">
    <w:p w:rsidR="002B2D69" w:rsidRDefault="002B2D69">
      <w:pPr>
        <w:pStyle w:val="Kommentartext"/>
      </w:pPr>
      <w:r>
        <w:rPr>
          <w:rStyle w:val="Kommentarzeichen"/>
        </w:rPr>
        <w:annotationRef/>
      </w:r>
      <w:r>
        <w:t>I am unaware of anything that’s well-establish but does not exist.</w:t>
      </w:r>
    </w:p>
  </w:comment>
  <w:comment w:id="200" w:author="Adam Povey" w:date="2017-04-25T14:56:00Z" w:initials="ACP">
    <w:p w:rsidR="002B2D69" w:rsidRDefault="002B2D69">
      <w:pPr>
        <w:pStyle w:val="Kommentartext"/>
      </w:pPr>
      <w:r>
        <w:rPr>
          <w:rStyle w:val="Kommentarzeichen"/>
        </w:rPr>
        <w:annotationRef/>
      </w:r>
      <w:r>
        <w:t>Citation?</w:t>
      </w:r>
    </w:p>
  </w:comment>
  <w:comment w:id="201" w:author="Adam Povey" w:date="2017-04-25T14:56:00Z" w:initials="ACP">
    <w:p w:rsidR="002B2D69" w:rsidRDefault="002B2D69">
      <w:pPr>
        <w:pStyle w:val="Kommentartext"/>
      </w:pPr>
      <w:r>
        <w:rPr>
          <w:rStyle w:val="Kommentarzeichen"/>
        </w:rPr>
        <w:annotationRef/>
      </w:r>
      <w:r>
        <w:t>Repeating the abstract is cheeky.</w:t>
      </w:r>
    </w:p>
  </w:comment>
  <w:comment w:id="231" w:author="Adam Povey" w:date="2017-04-25T14:56:00Z" w:initials="ACP">
    <w:p w:rsidR="002B2D69" w:rsidRDefault="002B2D69">
      <w:pPr>
        <w:pStyle w:val="Kommentartext"/>
      </w:pPr>
      <w:r>
        <w:rPr>
          <w:rStyle w:val="Kommentarzeichen"/>
        </w:rPr>
        <w:annotationRef/>
      </w:r>
      <w:r>
        <w:t>Tell them why we use two different files.</w:t>
      </w:r>
    </w:p>
  </w:comment>
  <w:comment w:id="232" w:author="Adam Povey" w:date="2017-04-25T14:56:00Z" w:initials="ACP">
    <w:p w:rsidR="002B2D69" w:rsidRDefault="002B2D69">
      <w:pPr>
        <w:pStyle w:val="Kommentartext"/>
      </w:pPr>
      <w:r>
        <w:rPr>
          <w:rStyle w:val="Kommentarzeichen"/>
        </w:rPr>
        <w:annotationRef/>
      </w:r>
      <w:r>
        <w:t>So is this what you lot do instead of use EMOSLIB? If so, remember that Caroline doesn’t do that. I’d probably remove this bit and just mention the interpolation.</w:t>
      </w:r>
    </w:p>
  </w:comment>
  <w:comment w:id="233" w:author="Adam Povey" w:date="2017-04-25T14:56:00Z" w:initials="ACP">
    <w:p w:rsidR="002B2D69" w:rsidRDefault="002B2D69">
      <w:pPr>
        <w:pStyle w:val="Kommentartext"/>
      </w:pPr>
      <w:r>
        <w:rPr>
          <w:rStyle w:val="Kommentarzeichen"/>
        </w:rPr>
        <w:annotationRef/>
      </w:r>
      <w:r>
        <w:t>What’s this?</w:t>
      </w:r>
    </w:p>
  </w:comment>
  <w:comment w:id="241" w:author="Adam Povey" w:date="2017-04-25T14:56:00Z" w:initials="ACP">
    <w:p w:rsidR="002B2D69" w:rsidRDefault="002B2D69" w:rsidP="0067236B">
      <w:pPr>
        <w:pStyle w:val="Kommentartext"/>
        <w:numPr>
          <w:ilvl w:val="0"/>
          <w:numId w:val="1"/>
        </w:numPr>
      </w:pPr>
      <w:r>
        <w:rPr>
          <w:rStyle w:val="Kommentarzeichen"/>
        </w:rPr>
        <w:annotationRef/>
      </w:r>
      <w:r>
        <w:t xml:space="preserve"> Do you seriously use this for every orbit, as it’s a horrid map?</w:t>
      </w:r>
    </w:p>
    <w:p w:rsidR="002B2D69" w:rsidRDefault="002B2D69" w:rsidP="0067236B">
      <w:pPr>
        <w:pStyle w:val="Kommentartext"/>
        <w:numPr>
          <w:ilvl w:val="0"/>
          <w:numId w:val="1"/>
        </w:numPr>
      </w:pPr>
      <w:r>
        <w:t xml:space="preserve"> Someone’s going to ask why you don’t use the satellite mask, so mention this was motivated by the lack of mask in early AVHRR.</w:t>
      </w:r>
    </w:p>
  </w:comment>
  <w:comment w:id="248" w:author="Adam Povey" w:date="2017-04-25T14:56:00Z" w:initials="ACP">
    <w:p w:rsidR="002B2D69" w:rsidRDefault="002B2D69">
      <w:pPr>
        <w:pStyle w:val="Kommentartext"/>
      </w:pPr>
      <w:r>
        <w:rPr>
          <w:rStyle w:val="Kommentarzeichen"/>
        </w:rPr>
        <w:annotationRef/>
      </w:r>
      <w:r>
        <w:t>I’ve got Lucht95, doi:10.1029/98JD00089, but there should be a more recent one.</w:t>
      </w:r>
    </w:p>
  </w:comment>
  <w:comment w:id="249" w:author="Adam Povey" w:date="2017-04-25T14:56:00Z" w:initials="ACP">
    <w:p w:rsidR="002B2D69" w:rsidRDefault="002B2D69">
      <w:pPr>
        <w:pStyle w:val="Kommentartext"/>
      </w:pPr>
      <w:r>
        <w:rPr>
          <w:rStyle w:val="Kommentarzeichen"/>
        </w:rPr>
        <w:annotationRef/>
      </w:r>
      <w:r>
        <w:t>This means nothing. Year? Season? Teatime?</w:t>
      </w:r>
    </w:p>
  </w:comment>
  <w:comment w:id="256" w:author="Adam Povey" w:date="2017-04-25T14:56:00Z" w:initials="ACP">
    <w:p w:rsidR="002B2D69" w:rsidRDefault="002B2D69">
      <w:pPr>
        <w:pStyle w:val="Kommentartext"/>
      </w:pPr>
      <w:r>
        <w:rPr>
          <w:rStyle w:val="Kommentarzeichen"/>
        </w:rPr>
        <w:annotationRef/>
      </w:r>
      <w:r>
        <w:t>The fact that Calipso is a narrow ribbon seems more relevant than the precise manner of averaging.</w:t>
      </w:r>
    </w:p>
  </w:comment>
  <w:comment w:id="264" w:author="Adam Povey" w:date="2017-04-25T14:56:00Z" w:initials="ACP">
    <w:p w:rsidR="002B2D69" w:rsidRDefault="002B2D69">
      <w:pPr>
        <w:pStyle w:val="Kommentartext"/>
      </w:pPr>
      <w:r>
        <w:rPr>
          <w:rStyle w:val="Kommentarzeichen"/>
        </w:rPr>
        <w:annotationRef/>
      </w:r>
      <w:r>
        <w:t>This seems an obvious thing for a reviewer to ask about. Cite previous paper again.</w:t>
      </w:r>
    </w:p>
  </w:comment>
  <w:comment w:id="267" w:author="Adam Povey" w:date="2017-04-25T14:56:00Z" w:initials="ACP">
    <w:p w:rsidR="002B2D69" w:rsidRDefault="002B2D69">
      <w:pPr>
        <w:pStyle w:val="Kommentartext"/>
      </w:pPr>
      <w:r>
        <w:rPr>
          <w:rStyle w:val="Kommentarzeichen"/>
        </w:rPr>
        <w:annotationRef/>
      </w:r>
      <w:r>
        <w:t>This implies the sensor and surface have different grids. Just say sensor.</w:t>
      </w:r>
    </w:p>
  </w:comment>
  <w:comment w:id="290" w:author="Adam Povey" w:date="2017-04-25T14:56:00Z" w:initials="ACP">
    <w:p w:rsidR="002B2D69" w:rsidRDefault="002B2D69">
      <w:pPr>
        <w:pStyle w:val="Kommentartext"/>
      </w:pPr>
      <w:r>
        <w:rPr>
          <w:rStyle w:val="Kommentarzeichen"/>
        </w:rPr>
        <w:annotationRef/>
      </w:r>
      <w:r>
        <w:t>This bit  seems terse, considering it’s importance within the forward model.</w:t>
      </w:r>
    </w:p>
  </w:comment>
  <w:comment w:id="303" w:author="Adam Povey" w:date="2017-04-25T14:56:00Z" w:initials="ACP">
    <w:p w:rsidR="002B2D69" w:rsidRDefault="002B2D69">
      <w:pPr>
        <w:pStyle w:val="Kommentartext"/>
      </w:pPr>
      <w:r>
        <w:rPr>
          <w:rStyle w:val="Kommentarzeichen"/>
        </w:rPr>
        <w:annotationRef/>
      </w:r>
      <w:r>
        <w:t>There really needs to be some explanation of how these values were chosen.</w:t>
      </w:r>
    </w:p>
  </w:comment>
  <w:comment w:id="304" w:author="Adam Povey" w:date="2017-04-25T14:56:00Z" w:initials="ACP">
    <w:p w:rsidR="002B2D69" w:rsidRDefault="002B2D69">
      <w:pPr>
        <w:pStyle w:val="Kommentartext"/>
      </w:pPr>
      <w:r>
        <w:rPr>
          <w:rStyle w:val="Kommentarzeichen"/>
        </w:rPr>
        <w:annotationRef/>
      </w:r>
      <w:r>
        <w:t>Be specific</w:t>
      </w:r>
    </w:p>
  </w:comment>
  <w:comment w:id="305" w:author="Adam Povey" w:date="2017-04-25T14:56:00Z" w:initials="ACP">
    <w:p w:rsidR="002B2D69" w:rsidRDefault="002B2D69">
      <w:pPr>
        <w:pStyle w:val="Kommentartext"/>
      </w:pPr>
      <w:r>
        <w:rPr>
          <w:rStyle w:val="Kommentarzeichen"/>
        </w:rPr>
        <w:annotationRef/>
      </w:r>
      <w:r>
        <w:t>The sum total of these sentences is “We didn’t use either channel 3.” I don’t think that’s the case.</w:t>
      </w:r>
    </w:p>
  </w:comment>
  <w:comment w:id="318" w:author="Adam Povey" w:date="2017-04-25T14:56:00Z" w:initials="ACP">
    <w:p w:rsidR="002B2D69" w:rsidRDefault="002B2D69">
      <w:pPr>
        <w:pStyle w:val="Kommentartext"/>
      </w:pPr>
      <w:r>
        <w:rPr>
          <w:rStyle w:val="Kommentarzeichen"/>
        </w:rPr>
        <w:annotationRef/>
      </w:r>
      <w:r>
        <w:t>Why? How?</w:t>
      </w:r>
    </w:p>
  </w:comment>
  <w:comment w:id="319" w:author="Adam Povey" w:date="2017-04-25T14:56:00Z" w:initials="ACP">
    <w:p w:rsidR="002B2D69" w:rsidRDefault="002B2D69">
      <w:pPr>
        <w:pStyle w:val="Kommentartext"/>
      </w:pPr>
      <w:r>
        <w:rPr>
          <w:rStyle w:val="Kommentarzeichen"/>
        </w:rPr>
        <w:annotationRef/>
      </w:r>
      <w:r>
        <w:t>If it’s simple, tell us what it was. Why was it necessary? Why couldn’t the NN be adapted to do this itself?</w:t>
      </w:r>
    </w:p>
  </w:comment>
  <w:comment w:id="320" w:author="Adam Povey" w:date="2017-04-25T14:56:00Z" w:initials="ACP">
    <w:p w:rsidR="002B2D69" w:rsidRDefault="002B2D69">
      <w:pPr>
        <w:pStyle w:val="Kommentartext"/>
      </w:pPr>
      <w:r>
        <w:rPr>
          <w:rStyle w:val="Kommentarzeichen"/>
        </w:rPr>
        <w:annotationRef/>
      </w:r>
      <w:r>
        <w:t>A simple summary of the technique at the beginning of the section would be appreciate: Estimate COD from L1 data using a NN, Apply correction, Define cloud mask as points above thresholds.</w:t>
      </w:r>
    </w:p>
  </w:comment>
  <w:comment w:id="348" w:author="Adam Povey" w:date="2017-04-25T14:56:00Z" w:initials="ACP">
    <w:p w:rsidR="002B2D69" w:rsidRDefault="002B2D69">
      <w:pPr>
        <w:pStyle w:val="Kommentartext"/>
      </w:pPr>
      <w:r>
        <w:rPr>
          <w:rStyle w:val="Kommentarzeichen"/>
        </w:rPr>
        <w:annotationRef/>
      </w:r>
      <w:r>
        <w:t>The reader has no idea what the control vector is.</w:t>
      </w:r>
    </w:p>
  </w:comment>
  <w:comment w:id="380" w:author="Adam Povey" w:date="2017-04-25T14:56:00Z" w:initials="ACP">
    <w:p w:rsidR="002B2D69" w:rsidRDefault="002B2D69">
      <w:pPr>
        <w:pStyle w:val="Kommentartext"/>
      </w:pPr>
      <w:r>
        <w:rPr>
          <w:rStyle w:val="Kommentarzeichen"/>
        </w:rPr>
        <w:annotationRef/>
      </w:r>
      <w:r>
        <w:t>What do you mean by this?</w:t>
      </w:r>
    </w:p>
  </w:comment>
  <w:comment w:id="385" w:author="Adam Povey" w:date="2017-04-25T14:56:00Z" w:initials="ACP">
    <w:p w:rsidR="002B2D69" w:rsidRDefault="002B2D69">
      <w:pPr>
        <w:pStyle w:val="Kommentartext"/>
      </w:pPr>
      <w:r>
        <w:rPr>
          <w:rStyle w:val="Kommentarzeichen"/>
        </w:rPr>
        <w:annotationRef/>
      </w:r>
      <w:r>
        <w:t xml:space="preserve">The font in these plots about </w:t>
      </w:r>
      <w:proofErr w:type="spellStart"/>
      <w:r>
        <w:t>about</w:t>
      </w:r>
      <w:proofErr w:type="spellEnd"/>
      <w:r>
        <w:t xml:space="preserve"> half the size it needs to be.</w:t>
      </w:r>
    </w:p>
  </w:comment>
  <w:comment w:id="386" w:author="Adam Povey" w:date="2017-04-25T14:56:00Z" w:initials="ACP">
    <w:p w:rsidR="005B7ED5" w:rsidRDefault="005B7ED5">
      <w:pPr>
        <w:pStyle w:val="Kommentartext"/>
      </w:pPr>
      <w:r>
        <w:rPr>
          <w:rStyle w:val="Kommentarzeichen"/>
        </w:rPr>
        <w:annotationRef/>
      </w:r>
      <w:r w:rsidR="00F207BA">
        <w:t>You don't define the labels in the histogram (N18, MYD, ENV).</w:t>
      </w:r>
    </w:p>
  </w:comment>
  <w:comment w:id="501" w:author="Adam Povey" w:date="2017-04-25T14:56:00Z" w:initials="ACP">
    <w:p w:rsidR="005B7ED5" w:rsidRDefault="005B7ED5">
      <w:pPr>
        <w:pStyle w:val="Kommentartext"/>
      </w:pPr>
      <w:r>
        <w:rPr>
          <w:rStyle w:val="Kommentarzeichen"/>
        </w:rPr>
        <w:annotationRef/>
      </w:r>
      <w:r>
        <w:t>This isn’t helpful. Either say the bias varies between X and Y or go for a more general statement like “For significant extents of the regions presented, the CTH is accurate to within 240m.”</w:t>
      </w:r>
    </w:p>
  </w:comment>
  <w:comment w:id="502" w:author="Adam Povey" w:date="2017-04-25T14:56:00Z" w:initials="ACP">
    <w:p w:rsidR="005B7ED5" w:rsidRDefault="005B7ED5">
      <w:pPr>
        <w:pStyle w:val="Kommentartext"/>
      </w:pPr>
      <w:r>
        <w:rPr>
          <w:rStyle w:val="Kommentarzeichen"/>
        </w:rPr>
        <w:annotationRef/>
      </w:r>
      <w:r>
        <w:t xml:space="preserve">Really should mention the Product Validation Report from </w:t>
      </w:r>
      <w:proofErr w:type="spellStart"/>
      <w:r>
        <w:t>Cloud_cci</w:t>
      </w:r>
      <w:proofErr w:type="spellEnd"/>
      <w:r>
        <w:t xml:space="preserve">. Perhaps “The results shown here are a representative sample from an extensive validation performed within the </w:t>
      </w:r>
      <w:proofErr w:type="spellStart"/>
      <w:r>
        <w:t>Cloud_cci</w:t>
      </w:r>
      <w:proofErr w:type="spellEnd"/>
      <w:r>
        <w:t xml:space="preserve"> project.” Then summarise table 3-2 from that report to argue that we’re better than what came before.</w:t>
      </w:r>
    </w:p>
  </w:comment>
  <w:comment w:id="514" w:author="Adam Povey" w:date="2017-04-25T14:56:00Z" w:initials="ACP">
    <w:p w:rsidR="00885345" w:rsidRDefault="00885345">
      <w:pPr>
        <w:pStyle w:val="Kommentartext"/>
      </w:pPr>
      <w:r>
        <w:rPr>
          <w:rStyle w:val="Kommentarzeichen"/>
        </w:rPr>
        <w:annotationRef/>
      </w:r>
      <w:r>
        <w:t>This is nonsense. My best guess of what you mean is “the retrieved values are insensitive to the specific instrument evaluated, such that the merged data set is sensible.”</w:t>
      </w:r>
    </w:p>
  </w:comment>
  <w:comment w:id="523" w:author="Adam Povey" w:date="2017-04-25T14:56:00Z" w:initials="ACP">
    <w:p w:rsidR="00885345" w:rsidRDefault="00885345" w:rsidP="00885345">
      <w:pPr>
        <w:pStyle w:val="Kommentartext"/>
        <w:numPr>
          <w:ilvl w:val="0"/>
          <w:numId w:val="2"/>
        </w:numPr>
      </w:pPr>
      <w:r>
        <w:rPr>
          <w:rStyle w:val="Kommentarzeichen"/>
        </w:rPr>
        <w:annotationRef/>
      </w:r>
      <w:r>
        <w:t xml:space="preserve"> I don’t know what this paragraph is trying to tell me.</w:t>
      </w:r>
    </w:p>
    <w:p w:rsidR="00885345" w:rsidRDefault="00885345" w:rsidP="00885345">
      <w:pPr>
        <w:pStyle w:val="Kommentartext"/>
        <w:numPr>
          <w:ilvl w:val="0"/>
          <w:numId w:val="2"/>
        </w:numPr>
      </w:pPr>
      <w:r>
        <w:t xml:space="preserve"> Why are you doing significance testing? You’ve not mentioned how you’re doing it earlier. What hypothesis are you testing? I think there are better ways of answering the question “Are these three data sets consistent with each other?”</w:t>
      </w:r>
    </w:p>
    <w:p w:rsidR="00885345" w:rsidRDefault="00885345" w:rsidP="00885345">
      <w:pPr>
        <w:pStyle w:val="Kommentartext"/>
        <w:numPr>
          <w:ilvl w:val="0"/>
          <w:numId w:val="2"/>
        </w:numPr>
      </w:pPr>
      <w:r>
        <w:t xml:space="preserve"> Why do you not mention triple location? With three datasets you argue are independent, it seems an obvious thing to try.</w:t>
      </w:r>
    </w:p>
  </w:comment>
  <w:comment w:id="526" w:author="Adam Povey" w:date="2017-04-25T14:56:00Z" w:initials="ACP">
    <w:p w:rsidR="00B51491" w:rsidRDefault="00B51491">
      <w:pPr>
        <w:pStyle w:val="Kommentartext"/>
      </w:pPr>
      <w:r>
        <w:rPr>
          <w:rStyle w:val="Kommentarzeichen"/>
        </w:rPr>
        <w:annotationRef/>
      </w:r>
      <w:r>
        <w:t>Things are comparable if it is possible to compare them. You are talking about the quality of that comparison.</w:t>
      </w:r>
    </w:p>
  </w:comment>
  <w:comment w:id="534" w:author="Adam Povey" w:date="2017-04-25T14:56:00Z" w:initials="ACP">
    <w:p w:rsidR="00B51491" w:rsidRDefault="00B51491">
      <w:pPr>
        <w:pStyle w:val="Kommentartext"/>
      </w:pPr>
      <w:r>
        <w:rPr>
          <w:rStyle w:val="Kommentarzeichen"/>
        </w:rPr>
        <w:annotationRef/>
      </w:r>
      <w:r>
        <w:t>You’ve never defined cost in this paper, and it can mean all manner of things. It’s probably easiest to say “converges to a solution with a relatively large divergence from the measurements”.</w:t>
      </w:r>
    </w:p>
  </w:comment>
  <w:comment w:id="554" w:author="Adam Povey" w:date="2017-04-25T14:56:00Z" w:initials="ACP">
    <w:p w:rsidR="00B51491" w:rsidRDefault="00B51491">
      <w:pPr>
        <w:pStyle w:val="Kommentartext"/>
      </w:pPr>
      <w:r>
        <w:rPr>
          <w:rStyle w:val="Kommentarzeichen"/>
        </w:rPr>
        <w:annotationRef/>
      </w:r>
      <w:r>
        <w:t>You use the word variable a lot. I tend to avoid it as in maths it’s a noun for “thing which can vary”. Using it as an adjective can confuse people. Also, saying something can vary tends to be obvious – if it didn’t vary, why would we care?</w:t>
      </w:r>
    </w:p>
  </w:comment>
  <w:comment w:id="580" w:author="Adam Povey" w:date="2017-04-25T14:56:00Z" w:initials="ACP">
    <w:p w:rsidR="00B51491" w:rsidRDefault="00B51491">
      <w:pPr>
        <w:pStyle w:val="Kommentartext"/>
      </w:pPr>
      <w:r>
        <w:rPr>
          <w:rStyle w:val="Kommentarzeichen"/>
        </w:rPr>
        <w:annotationRef/>
      </w:r>
      <w:r>
        <w:t>I don’t think this is the right word</w:t>
      </w:r>
      <w:r w:rsidR="00F207BA">
        <w:t>. Maybe “smaller than estimated uncertainties”.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3979"/>
    <w:multiLevelType w:val="hybridMultilevel"/>
    <w:tmpl w:val="1BEEE2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340FE5"/>
    <w:multiLevelType w:val="hybridMultilevel"/>
    <w:tmpl w:val="908CF6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A2"/>
    <w:rsid w:val="000F7C79"/>
    <w:rsid w:val="002B2D69"/>
    <w:rsid w:val="002E5707"/>
    <w:rsid w:val="003617B1"/>
    <w:rsid w:val="003806A7"/>
    <w:rsid w:val="00571274"/>
    <w:rsid w:val="005B7ED5"/>
    <w:rsid w:val="00604863"/>
    <w:rsid w:val="006632A2"/>
    <w:rsid w:val="0067236B"/>
    <w:rsid w:val="006C479E"/>
    <w:rsid w:val="00727F06"/>
    <w:rsid w:val="00764281"/>
    <w:rsid w:val="007A6824"/>
    <w:rsid w:val="00885345"/>
    <w:rsid w:val="008A550F"/>
    <w:rsid w:val="009418D7"/>
    <w:rsid w:val="00A2565B"/>
    <w:rsid w:val="00AA5317"/>
    <w:rsid w:val="00B51491"/>
    <w:rsid w:val="00C466F2"/>
    <w:rsid w:val="00CA2E71"/>
    <w:rsid w:val="00D62080"/>
    <w:rsid w:val="00D62523"/>
    <w:rsid w:val="00E32A80"/>
    <w:rsid w:val="00E40899"/>
    <w:rsid w:val="00E6207D"/>
    <w:rsid w:val="00E878E9"/>
    <w:rsid w:val="00EA6FBA"/>
    <w:rsid w:val="00EE784C"/>
    <w:rsid w:val="00F207BA"/>
    <w:rsid w:val="00F3464E"/>
    <w:rsid w:val="00F74A36"/>
    <w:rsid w:val="00F86B6A"/>
    <w:rsid w:val="00FA5F0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 w:type="character" w:styleId="Kommentarzeichen">
    <w:name w:val="annotation reference"/>
    <w:basedOn w:val="Absatz-Standardschriftart"/>
    <w:uiPriority w:val="99"/>
    <w:semiHidden/>
    <w:unhideWhenUsed/>
    <w:rsid w:val="008A550F"/>
    <w:rPr>
      <w:sz w:val="16"/>
      <w:szCs w:val="16"/>
    </w:rPr>
  </w:style>
  <w:style w:type="paragraph" w:styleId="Kommentartext">
    <w:name w:val="annotation text"/>
    <w:basedOn w:val="Standard"/>
    <w:link w:val="KommentartextZchn"/>
    <w:uiPriority w:val="99"/>
    <w:semiHidden/>
    <w:unhideWhenUsed/>
    <w:rsid w:val="008A55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550F"/>
    <w:rPr>
      <w:sz w:val="20"/>
      <w:szCs w:val="20"/>
      <w:lang w:val="en-GB"/>
    </w:rPr>
  </w:style>
  <w:style w:type="paragraph" w:styleId="Kommentarthema">
    <w:name w:val="annotation subject"/>
    <w:basedOn w:val="Kommentartext"/>
    <w:next w:val="Kommentartext"/>
    <w:link w:val="KommentarthemaZchn"/>
    <w:uiPriority w:val="99"/>
    <w:semiHidden/>
    <w:unhideWhenUsed/>
    <w:rsid w:val="008A550F"/>
    <w:rPr>
      <w:b/>
      <w:bCs/>
    </w:rPr>
  </w:style>
  <w:style w:type="character" w:customStyle="1" w:styleId="KommentarthemaZchn">
    <w:name w:val="Kommentarthema Zchn"/>
    <w:basedOn w:val="KommentartextZchn"/>
    <w:link w:val="Kommentarthema"/>
    <w:uiPriority w:val="99"/>
    <w:semiHidden/>
    <w:rsid w:val="008A550F"/>
    <w:rPr>
      <w:b/>
      <w:bCs/>
      <w:sz w:val="20"/>
      <w:szCs w:val="20"/>
      <w:lang w:val="en-GB"/>
    </w:rPr>
  </w:style>
  <w:style w:type="paragraph" w:styleId="Sprechblasentext">
    <w:name w:val="Balloon Text"/>
    <w:basedOn w:val="Standard"/>
    <w:link w:val="SprechblasentextZchn"/>
    <w:uiPriority w:val="99"/>
    <w:semiHidden/>
    <w:unhideWhenUsed/>
    <w:rsid w:val="008A5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50F"/>
    <w:rPr>
      <w:rFonts w:ascii="Tahoma" w:hAnsi="Tahoma" w:cs="Tahoma"/>
      <w:sz w:val="16"/>
      <w:szCs w:val="16"/>
      <w:lang w:val="en-GB"/>
    </w:rPr>
  </w:style>
  <w:style w:type="paragraph" w:styleId="berarbeitung">
    <w:name w:val="Revision"/>
    <w:hidden/>
    <w:uiPriority w:val="99"/>
    <w:semiHidden/>
    <w:rsid w:val="00E40899"/>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 w:type="character" w:styleId="Kommentarzeichen">
    <w:name w:val="annotation reference"/>
    <w:basedOn w:val="Absatz-Standardschriftart"/>
    <w:uiPriority w:val="99"/>
    <w:semiHidden/>
    <w:unhideWhenUsed/>
    <w:rsid w:val="008A550F"/>
    <w:rPr>
      <w:sz w:val="16"/>
      <w:szCs w:val="16"/>
    </w:rPr>
  </w:style>
  <w:style w:type="paragraph" w:styleId="Kommentartext">
    <w:name w:val="annotation text"/>
    <w:basedOn w:val="Standard"/>
    <w:link w:val="KommentartextZchn"/>
    <w:uiPriority w:val="99"/>
    <w:semiHidden/>
    <w:unhideWhenUsed/>
    <w:rsid w:val="008A55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550F"/>
    <w:rPr>
      <w:sz w:val="20"/>
      <w:szCs w:val="20"/>
      <w:lang w:val="en-GB"/>
    </w:rPr>
  </w:style>
  <w:style w:type="paragraph" w:styleId="Kommentarthema">
    <w:name w:val="annotation subject"/>
    <w:basedOn w:val="Kommentartext"/>
    <w:next w:val="Kommentartext"/>
    <w:link w:val="KommentarthemaZchn"/>
    <w:uiPriority w:val="99"/>
    <w:semiHidden/>
    <w:unhideWhenUsed/>
    <w:rsid w:val="008A550F"/>
    <w:rPr>
      <w:b/>
      <w:bCs/>
    </w:rPr>
  </w:style>
  <w:style w:type="character" w:customStyle="1" w:styleId="KommentarthemaZchn">
    <w:name w:val="Kommentarthema Zchn"/>
    <w:basedOn w:val="KommentartextZchn"/>
    <w:link w:val="Kommentarthema"/>
    <w:uiPriority w:val="99"/>
    <w:semiHidden/>
    <w:rsid w:val="008A550F"/>
    <w:rPr>
      <w:b/>
      <w:bCs/>
      <w:sz w:val="20"/>
      <w:szCs w:val="20"/>
      <w:lang w:val="en-GB"/>
    </w:rPr>
  </w:style>
  <w:style w:type="paragraph" w:styleId="Sprechblasentext">
    <w:name w:val="Balloon Text"/>
    <w:basedOn w:val="Standard"/>
    <w:link w:val="SprechblasentextZchn"/>
    <w:uiPriority w:val="99"/>
    <w:semiHidden/>
    <w:unhideWhenUsed/>
    <w:rsid w:val="008A5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50F"/>
    <w:rPr>
      <w:rFonts w:ascii="Tahoma" w:hAnsi="Tahoma" w:cs="Tahoma"/>
      <w:sz w:val="16"/>
      <w:szCs w:val="16"/>
      <w:lang w:val="en-GB"/>
    </w:rPr>
  </w:style>
  <w:style w:type="paragraph" w:styleId="berarbeitung">
    <w:name w:val="Revision"/>
    <w:hidden/>
    <w:uiPriority w:val="99"/>
    <w:semiHidden/>
    <w:rsid w:val="00E4089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22DC5-4A81-46BE-827C-6AA09A93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11694</Words>
  <Characters>73677</Characters>
  <Application>Microsoft Office Word</Application>
  <DocSecurity>4</DocSecurity>
  <Lines>613</Lines>
  <Paragraphs>170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Deutscher Wetterdienst</Company>
  <LinksUpToDate>false</LinksUpToDate>
  <CharactersWithSpaces>85201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Oliver</dc:creator>
  <cp:lastModifiedBy>Sus Oliver</cp:lastModifiedBy>
  <cp:revision>2</cp:revision>
  <dcterms:created xsi:type="dcterms:W3CDTF">2017-05-03T11:53:00Z</dcterms:created>
  <dcterms:modified xsi:type="dcterms:W3CDTF">2017-05-03T11:53:00Z</dcterms:modified>
</cp:coreProperties>
</file>